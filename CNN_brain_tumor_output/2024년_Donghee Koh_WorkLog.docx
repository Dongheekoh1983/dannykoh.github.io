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Donghee Koh’s Work Log from 2024/05/23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05/23/2024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cuDNN etc., Deep Learning 환경구축 (not working for now, I may try it later)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-downloaded and installed the following; keras, tensorflow, compatible version of CUDA, compatible version of cuDNN.,,,, but it did not work….I have spent so much time already, so I may try it later.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 will try this later!!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 Paycharm 설치하기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crawling, teachable machine learning, developing web &amp; app관련 내용 영상 시청…. 실질적으로 AI 기술들이 실제 현장에서 어떻게 활용되는지를 보기위함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Chapter 12 of Deep Learning with 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직장인교육 응시하기(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 progress…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반석역 주차권 상신(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신속시범사업 Braninstorming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치과 전화해서 예약시간 변경하기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05/24/2024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12 of deep learning with R 마무리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 and rerun Ames DN model!! As I need 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직장인 교육 수강 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 progress…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신속시범사업 Braninstorming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PyCharm installation.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with games pdf? Purchase?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Generative AI with PyTorch Manning publication pdf(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purchasing 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10 of Statistical Learning “Deep Learning” (p403 ~ p431)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05/27/2024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직장인 교육 최종평가/과제 응시하기(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 progress…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신속시범사업 Brainstorming…. AI 기술이 국방에서 어떻게 활용되는지 조사해보기 </w:t>
        <w:br w:type="textWrapping"/>
        <w:t xml:space="preserve">(in progree.; 아래 연구논문자료 읽어보기)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Chapter10 of Statistical Learning (p432 ~ p460); When to use deep learning!(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Lab for Chapter 10 in ISLR (Introduction to Statistical Learning)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연구하는 내용 간단하게 정리해서 ppt 보고자료 만들기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13 and 14 of Deep Learning with 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 and rerun Ames DN model!! As I need 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5/28/2024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직장인교육: “산업재해 보상보험법상 산업재해… 차시시험 응시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휴가신청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Lab for Chapter 10 in ISLR (Introduction to Statistical Learning) 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in progress…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Ames Data pre-processing and re-run Deep Learning Model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13 and 14 of Deep Learning with 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 and practices in Deep Learning with 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 비전21 보유량, 보유율, 총량에 따른 지연시간 모델링 다중회귀분석 지원(조주형 부장)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5/29/2024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**백신업데이트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completed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Lab for chapter 10 from page 455 “time series prediction”(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Ames data preprocessing and rerun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13 and 14 of Deep Learning with 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 and practices in Deep Learning with R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05/30/2024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주간보고서 작성 What is Artificial Intelligence? What is Machine Learning? What is Deep Learning?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Ames data preprocessing and rerun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박정준PM님 업무 요청사항 처리하 “무기체계 개발 매뉴얼(?)” 일정 정리하여 표로 만들기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일단 초안은 완성함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본문에서 SRR 이후로 시험평가 까지 중요일정 정리 (예. 60일전, 90일전)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Process Assets (OPA, 조직프로세스 자산)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 양식은 대충 다음과 같음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개발단계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관련활동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관련산출물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(없을수도 있음)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관련기관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60일전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90일전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30일전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53314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비전21 보유량, 보유율, 총량에 따른 지연시간 모델링 다중회귀분석 지원(조주형 부장)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05/31/2024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개발단계별 산출물 및 일정 도표 관련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완료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문서전체 검토 후 오류사항 수정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규격화 및 인도부분 꼼꼼하게 읽어보고 필요한 내용 수정하기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초안 완료 후 박PM님 검토; 수정사항 식별 후 보완.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개발관련 산출물 일정 + 아레스 테일러링결과 추가한 도표 작성(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완료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AMES data preprocessing and Re-run Deep Neural Network; parameter fine tuning; Run ML models with refined data as well for comparison.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현부장님 직장인 교육 수강해 드리고 시험응시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박PM님 직장인 교육 수강해 드리고 시험 응시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06/03/2024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개발관련 산출물 일정 문서 최종적으로 검토하고 PM님께 보고 드리기 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오늘 오후 제출 예정; 파일 어디에 저장할지 물어보기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현범진 부장 직장인 교육 수강하고 시험응시(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박PM님 직장인 교육 수강하고 시험응시(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after properly pre-processing the data,,,, the deep learning model is finally overfitting!!!! Praise the Lord!!   -&gt; when I come back next Monday(06/03/2024), I will work on fine tuning!! &amp; ML model comparison!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best tuning parameter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feature engineering; remove less effective variables and re-fit the model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앞으로 일일 업무계획서 좀 더 상세하게 적어두기.. 세부사항들까지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오늘은 모델 hyperparameter tuning 여러가지 컴비네이션 시도하여 최적의 모델을 찾아 봄….. 시간 정말 정말 오래 걸림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06/04/2024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 직장인 교육 수강 마무리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일정정리 파일 제출하고 디지털 파일 적합한 폴더에 저장하기; 개발관련 산출물 일정 문서 최종적으로 검토하고 PM님께 보고 드리기 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오늘 오후 제출 예정; 파일 어디에 저장할지 물어보기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 모델 파인 튜닝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모델 비교 후 코드 정리하여 마무리 하기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with R Chapter 13 &amp; 14!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진행중…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06/05/2024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 Model Fine Tuning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Model has been built and trained.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Initially, I try adjust hyperparameters manually to see how model performance fluctuate as I do it.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tried to adjust layer_dense, # of units for each layer, layer_dropout, L1,L2 regularization, layer batch_normalization, etc.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getting a sense of how model performance changes as parameters change, I employed a grid search approach which helped me automate the process. I tried more than 300 different combinations of model….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I was able to settle down with final model whose hyperparameter is layer_dense(128,128,1), regularizer_l2(0.001), layer_dropout(0.4, 0.2), optimizer = oprimizer_adam()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finally, the response variable of AMES data was log transformed, and then run it with the final model to see if the model performance improves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whole process takes long long time….. Therefore I need be aware of this time-consuming aspect of any future Deep Learning Work…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models comparison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정리 및 송신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13 of Deep Learning with R “Best Practices for the Real World”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이번주 한 일들 좀 더 formal하게 정리해 두기 preferably 보고서 형식으로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06/06/2024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현충일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06/07/2024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연차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06/10/2024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13 of Deep Learning with R “Best Practices for the Real World”(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Hyperparameter tuning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ensembling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Mixed-precision tuning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Keras models on multiple GPUs or on a TPU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이번주 한 일들 좀 더 formal하게 정리해 두기 preferably 보고서 형식으로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다른 딥러닝 모델 (CNN, RNN, Deep learning translation등 실습); 챕터별 노트 참조!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14 of Deep Learning with R “Conclusions”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06/11/2024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14 of Deep Learning with R “Conclusions”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현재까지 연구한 핵심 내용들 정리하기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 model practice (Chapter 8 and 9)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모델 실습 CNN ,,, and others…. Python … and Language model??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06/12/2024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 model practice (Chapter 8 ) – all the way through (image augmentation, using pre-trained model, etc….)(completed)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other datasets downloaded from Kaggle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building model from scratch using 1000 of each category as a training dataset, 500 as validation dataset, 1000 as testing dataset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initial model achieved about 70% accuracy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I implemented a technique called “image augmentation”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include image flipping, image rotation, zoom in, etc… therefore when you have a small number of dataset, you can pretend as if you had more data as the CNN model will be exposed to a wider variations of original images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approach improved model performance almost by 10%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also trying how to use “pre-trained model” which is represented by 1) feature extraction &amp; 2) fine-tuning.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tried using a pretrained model. I tried feature extraction from a model that was trained based on imagenet data. By using this, I was able to improve the performance up to 93~94%! Quiet an improvement! But this is partly because the pretrained model has used lots of pictures of cats and dogs in the training phase…. That it why it helped.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book laid out other approaches of fine-tuning, but I was not able to execute it because it required GPU… I will try this later.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06/13/2024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 using “Natural_scene” dataset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new dataset, “Natural Scene” which is comprised of 6 different category – buildings, forest, glacier, sea, mountain, street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achieved 80% test prediction accuracy with initial base model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also tried image augmentation along with the base model which doesn’t seem to improve the performance much…. Initial model (without augmentation) achieved 82.92%, but the model with ‘augmentation’ and ‘dropout’ achieved 82.83%, a decreasing performance.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when I tried feature extraction technique utilizing “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pretrained model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“ImageNet,” the model performance rose up to 91%, which is apparently very significant improvement.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when it comes to transfer learning, as long as pretrained model has been trained with similar features already, it will out-perform the self-made model built from the scratch……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this will not be the case if the pretrained model does not bear any close resemblance with the dataset at hand…. In short, this is case by case. 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06/14/2024(금)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9 Explainable AI (CNN)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extend the model developed today as laid out as best practices in the chapter 9 of deep learning with R (in other words, I am adding, ‘residual connection’, ‘batch normalization’, and ‘depth-wise separable convolutions’ to the base model to see if these will improve the performance)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also try to see what feature of each category contributed the most for predicting a given category as also laid out in chapter 9 of the book.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박정준PM 업무지원: 월간회의 자료애서 PMO 모의논리 관련내용 추출하여 년월별(e.g., 24-1: 24년 1월) 파일 만들고 별도 폴더에 저장하기…(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주간업무작성(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06/17/2024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오전 회의 결과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박정준 PM 지난주 토요일(6월 14일) 방사청 인원들과 기술회의 있었다고 함. 그 내용과 관련하여 오늘 아침에 회의 진행함함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참석인원: 박정준 PM, 황명상 이사, 송희 사원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박PM이 방사청으로부터 10월 제출 예정인 “”소요(수요?) 신청서” sample로 받아옴….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내용 선별 후 제공할 예정이며 조만간 방사청 방문할 계획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나는 신청서 연구 후 수요 - 신청서 contents 위주로 질문사항들을 생각해내서 방사청 미팅때 질문 필요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황이사님은 신청서 절차 중심으로 질문사항 생각해 봐야함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방사청 분위기 적극적인 것 같음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박PM이 Agile 방법론 자격증 취득하라고 말함… 공부할 내용, 비용, 그리고 문제은행 제공하겠다고 함. ;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Agile 자격증 취득 해야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생각중인 연구기관 (사업 진행하게 됐을 때): 미래국방 인공지능 센터(카이스트), 육군사관학교 내 화랑대 AI 연구소, 숭실대, 중앙애(LLM related);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사업 진행하게되면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 Tumor classification using CNN!; try data augmentation, utilizing pretrained model, etc.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06/18/2024(화요일)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박PM님 부탁하신 스캔자료 완료됐다고 알려드리고… 파일 이름 변경(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2*3 plot 만들기 with actual/pred labels using r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 progress…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 tumor classification using pretrained model VGG16? Or ResNet?. See if this model improves model accuracy.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Confusion matrix as well!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김진원 대표 요청사항: 부서이동이후 현재까지 업무진행상황 보고서화하여 제출(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06/19/2024(수요일)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2*3 plot 만들기 with actual/pred labels using r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now)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labeling is appearing in text, but the predicted value appears in probability, which causes confusion…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I need to make prediction appear both text and probability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them little more distinct, I would like use blue color for actual and red for predicted.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(model1) Brain Tumor base CNN model achived 85.08% accuracy(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(model2) Brain Tumor CNN model using data_augmentation achieved about 95.33% accuracy(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(model3) Brain tumor classification using “Best Practice”: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data_augmentation, Residual connection, batch_normalization, depth-wise separable convolutions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run, 100 epochs of this model took me more than 3~4 hours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best practice model accomplished 97% accuracy, which is really good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 tumor classification using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pretrained model VGG16? Or ResNet?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See if this model improves model accuracy. 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  <w:t xml:space="preserve">- Among pretrained methods, I tried feature extraction approach which is described in “Deep Learning with R chapter 9”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feature extraction, I utilized “VGG16” &amp; DenseNet169 pre-trained model both of which used images from imagenet for model training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Plotting history revealed the models were “overfitting” the training dataset.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Those model only achieved 90% accuracy, which is much worse than “best practice model” (by about 7%)…..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CNN’s earlier layers extract highly generic feature maps (such as edges, colors, and textures), whereas layers that are higher up extract more-abstract concept(such as “cat ear” or ”dog eyes”)…..p247 of “Deep learning with R”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I believe that pretrained model do not share more abstract features with brain tumor dataset… so I could, as suggested in the text, only use earlier layers which represents mode generic feature, or I have an option to try “fine-tuning” approach which is also described in the textbook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I may try “fine-tuning” approach 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06/20/2024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 Tumor CNN with Pretrained model with “Fine-tuning” approach!</w:t>
      </w:r>
      <w:sdt>
        <w:sdtPr>
          <w:tag w:val="goog_rdk_0"/>
        </w:sdtPr>
        <w:sdtContent>
          <w:ins w:author="NET02" w:id="0" w:date="2024-06-20T13:08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(Use Google Colab)(</w:t>
            </w:r>
          </w:ins>
          <w:sdt>
            <w:sdtPr>
              <w:tag w:val="goog_rdk_1"/>
            </w:sdtPr>
            <w:sdtContent>
              <w:ins w:author="NET02" w:id="0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  <w:rPrChange w:author="NET02" w:id="1" w:date="2024-06-21T08:57:00Z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w:rPrChange>
                  </w:rPr>
                  <w:t xml:space="preserve">in progress</w:t>
                </w:r>
              </w:ins>
            </w:sdtContent>
          </w:sdt>
          <w:ins w:author="NET02" w:id="0" w:date="2024-06-20T13:08:00Z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“Deep Learning with R” page 254~</w:t>
      </w:r>
    </w:p>
    <w:sdt>
      <w:sdtPr>
        <w:tag w:val="goog_rdk_3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" w:date="2024-06-20T14:43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 this would be very expensive and intractable to run on CPU, I may need to switch to “Google Colab pay as you go”</w:t>
          </w:r>
          <w:sdt>
            <w:sdtPr>
              <w:tag w:val="goog_rdk_2"/>
            </w:sdtPr>
            <w:sdtContent>
              <w:ins w:author="NET02" w:id="2" w:date="2024-06-20T14:43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" w:date="2024-06-20T14:43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"/>
            </w:sdtPr>
            <w:sdtContent>
              <w:ins w:author="NET02" w:id="2" w:date="2024-06-20T14:43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(as of 2:43 pm) I am trying to run CNN model in Google Colab, However I do not know how to have access to folders which contains training datasets. </w:t>
                </w:r>
              </w:ins>
            </w:sdtContent>
          </w:sdt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" w:date="2024-06-20T14:43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6"/>
            </w:sdtPr>
            <w:sdtContent>
              <w:ins w:author="NET02" w:id="2" w:date="2024-06-20T14:43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So I am trying to upload the dataset to google drive to have access to it directly from Google Colab. But struggling…  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ins w:author="NET02" w:id="2" w:date="2024-06-20T14:43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is 17:14,,,, but I am still banging against a wall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 of Building a Large Language Model “Understanding Large Language Models”(from page 4)</w:t>
      </w:r>
      <w:sdt>
        <w:sdtPr>
          <w:tag w:val="goog_rdk_9"/>
        </w:sdtPr>
        <w:sdtContent>
          <w:ins w:author="NET02" w:id="3" w:date="2024-06-20T12:55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ins>
          <w:sdt>
            <w:sdtPr>
              <w:tag w:val="goog_rdk_10"/>
            </w:sdtPr>
            <w:sdtContent>
              <w:ins w:author="NET02" w:id="3" w:date="2024-06-20T12:55:00Z"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  <w:rPrChange w:author="NET02" w:id="4" w:date="2024-06-20T12:56:00Z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w:rPrChange>
                  </w:rPr>
                  <w:t xml:space="preserve">Completed</w:t>
                </w:r>
              </w:ins>
            </w:sdtContent>
          </w:sdt>
          <w:ins w:author="NET02" w:id="3" w:date="2024-06-20T12:55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방사청 신속획득사업 수요신청서 Review.. Focus on contents of each samples…(어떤 컨텐츠로 내용이 채워져 있는지 위주로 신청서 분석하기..; 다음주부터 박정준PM과 사업관련 스터디 진행할 예정)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“Deep Learning with R”, I need to try examples about RNN time series, and Text modeling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나중에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RNN and LSTM먼저</w:t>
      </w:r>
    </w:p>
    <w:sdt>
      <w:sdtPr>
        <w:tag w:val="goog_rdk_13"/>
      </w:sdtPr>
      <w:sdtContent>
        <w:p w:rsidR="00000000" w:rsidDel="00000000" w:rsidP="00000000" w:rsidRDefault="00000000" w:rsidRPr="00000000" w14:paraId="000000E3">
          <w:pPr>
            <w:rPr>
              <w:ins w:author="NET02" w:id="5" w:date="2024-06-20T13:08:00Z"/>
              <w:sz w:val="24"/>
              <w:szCs w:val="24"/>
            </w:rPr>
          </w:pPr>
          <w:sdt>
            <w:sdtPr>
              <w:tag w:val="goog_rdk_12"/>
            </w:sdtPr>
            <w:sdtContent>
              <w:ins w:author="NET02" w:id="5" w:date="2024-06-20T13:08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06/21/2024</w:t>
                </w:r>
              </w:ins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0"/>
            <w:numPr>
              <w:ilvl w:val="0"/>
              <w:numId w:val="1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4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Chapter 2 of Building Large Language Model “Working with Text Data.”</w:t>
                </w:r>
              </w:ins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0"/>
            <w:numPr>
              <w:ilvl w:val="0"/>
              <w:numId w:val="1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Brain Tumor CNN with Pretrained model with “Fine-tuning” approach!(Use Google Colab)(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 progress…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8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 tried my best to figure out how to import file into google colab, but I wasn’t able to figure it out. I tried so many different ways, but they were of no avail. </w:t>
                </w:r>
              </w:ins>
            </w:sdtContent>
          </w:sdt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0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But in the middle of the night, all of sudden, a thought popped up, and it worked…!! Yay</w:t>
                </w:r>
              </w:ins>
            </w:sdtContent>
          </w:sdt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6" w:date="2024-06-21T08:58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1T08:58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9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22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Today I am going to try data processing and finetuning approach using Brain Tumor CNN model!!</w:t>
                </w:r>
              </w:ins>
            </w:sdtContent>
          </w:sdt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numPr>
              <w:ilvl w:val="0"/>
              <w:numId w:val="1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5" w:date="2024-06-20T13:0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4"/>
            </w:sdtPr>
            <w:sdtContent>
              <w:ins w:author="NET02" w:id="5" w:date="2024-06-20T13:0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방사청 신속획득사업 사업수요신청서 리뷰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0"/>
            <w:numPr>
              <w:ilvl w:val="0"/>
              <w:numId w:val="19"/>
            </w:numPr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8" w:date="2024-06-20T13:08:00Z">
                <w:rPr/>
              </w:rPrChange>
            </w:rPr>
            <w:pPrChange w:author="NET02" w:id="0" w:date="2024-06-20T13:08:00Z">
              <w:pPr>
                <w:ind w:left="760" w:firstLine="0"/>
              </w:pPr>
            </w:pPrChange>
          </w:pPr>
          <w:sdt>
            <w:sdtPr>
              <w:tag w:val="goog_rdk_26"/>
            </w:sdtPr>
            <w:sdtContent>
              <w:ins w:author="NET02" w:id="5" w:date="2024-06-20T13:08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주간업무보고서 작성</w:t>
                </w:r>
              </w:ins>
            </w:sdtContent>
          </w:sdt>
          <w:sdt>
            <w:sdtPr>
              <w:tag w:val="goog_rdk_2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다음주 예정사항(06/24 ~ 06/28)</w:t>
      </w:r>
    </w:p>
    <w:sdt>
      <w:sdtPr>
        <w:tag w:val="goog_rdk_31"/>
      </w:sdtPr>
      <w:sdtContent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0"/>
            <w:numPr>
              <w:ilvl w:val="0"/>
              <w:numId w:val="2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75" w:right="0" w:hanging="375"/>
            <w:jc w:val="both"/>
            <w:rPr>
              <w:ins w:author="NET02" w:id="9" w:date="2024-06-21T09:02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0"/>
            </w:sdtPr>
            <w:sdtContent>
              <w:ins w:author="NET02" w:id="9" w:date="2024-06-21T09:02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이번주 우선순위는 발표준비; 일단 발표준비 다 마무리하고 다른 업무들 처리하기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5" w:right="0" w:hanging="37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3 of Natural Language Processing with Transformers, “Transformer Anatomy”, Chapter 1 as well “Introduction to transformer” – 챕터 읽어보고 핵심내용 추출하고 정리해서 발표자료 준비하기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5" w:right="0" w:hanging="37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chapter 11 of Deep Learning with R, “Deep Learning for Text”핵심내용 읽어본 후 실습; 내용 정리 후 발표준비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5" w:right="0" w:hanging="37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7/4일(목요일) “AI 무엇인가?” 소개교육자료 준비하기(AI와 관련된 전반적인 내용을 일반인들도 이해할 수 있도록 설명하는게 목적)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5" w:right="0" w:hanging="37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방사청 신속획득사업 과연 사업수요신청서 자료 리뷰, 관련내용 박정준PM과 토의; 브레인 스토밍 </w:t>
      </w:r>
    </w:p>
    <w:sdt>
      <w:sdtPr>
        <w:tag w:val="goog_rdk_34"/>
      </w:sdtPr>
      <w:sdtContent>
        <w:p w:rsidR="00000000" w:rsidDel="00000000" w:rsidP="00000000" w:rsidRDefault="00000000" w:rsidRPr="00000000" w14:paraId="000000F2">
          <w:pPr>
            <w:rPr>
              <w:ins w:author="NET02" w:id="10" w:date="2024-06-24T08:56:00Z"/>
              <w:sz w:val="24"/>
              <w:szCs w:val="24"/>
            </w:rPr>
          </w:pPr>
          <w:sdt>
            <w:sdtPr>
              <w:tag w:val="goog_rdk_33"/>
            </w:sdtPr>
            <w:sdtContent>
              <w:ins w:author="NET02" w:id="10" w:date="2024-06-24T08:5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F3">
          <w:pPr>
            <w:rPr>
              <w:ins w:author="NET02" w:id="10" w:date="2024-06-24T08:56:00Z"/>
              <w:sz w:val="24"/>
              <w:szCs w:val="24"/>
            </w:rPr>
          </w:pPr>
          <w:sdt>
            <w:sdtPr>
              <w:tag w:val="goog_rdk_35"/>
            </w:sdtPr>
            <w:sdtContent>
              <w:ins w:author="NET02" w:id="10" w:date="2024-06-24T08:5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06/24/2024(월요일)</w:t>
                </w:r>
              </w:ins>
            </w:sdtContent>
          </w:sdt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0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7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Fine-tuning Brain Tumor CNN model –(</w:t>
                </w:r>
              </w:ins>
              <w:sdt>
                <w:sdtPr>
                  <w:tag w:val="goog_rdk_38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1" w:date="2024-06-24T17:28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finally completed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0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Last Friday(06/21), I tried it, but it wasn’t successful. I only achieved 25% accuracy, which looked really strange.</w:t>
                </w:r>
              </w:ins>
            </w:sdtContent>
          </w:sdt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2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But with hindsight, I realized that I did it in a wrong way. I should have trained the top layer first before unfreeze last four layer. </w:t>
                </w:r>
              </w:ins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Today I will do it again…hopefully it will work!</w:t>
                </w:r>
              </w:ins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6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Try with python code as well to see if image_process_input()layer works!</w:t>
                </w:r>
              </w:ins>
            </w:sdtContent>
          </w:sdt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8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Now finally, the fine-tuning model is working….! My guess was right. I made a mistake…. </w:t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0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So as specified in the textbook, </w:t>
                </w:r>
              </w:ins>
              <w:sdt>
                <w:sdtPr>
                  <w:tag w:val="goog_rdk_51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b0f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2" w:date="2024-06-24T15:21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 trained the top classifier first with pretrained model VGG16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ins>
            </w:sdtContent>
          </w:sdt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"/>
            </w:sdtPr>
            <w:sdtContent>
              <w:ins w:author="NET02" w:id="10" w:date="2024-06-24T08:56:00Z"/>
              <w:sdt>
                <w:sdtPr>
                  <w:tag w:val="goog_rdk_54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b0f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3" w:date="2024-06-24T15:21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 unfreeze conv_base(-4)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… last three layers. </w:t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6"/>
            </w:sdtPr>
            <w:sdtContent>
              <w:ins w:author="NET02" w:id="10" w:date="2024-06-24T08:56:00Z"/>
              <w:sdt>
                <w:sdtPr>
                  <w:tag w:val="goog_rdk_57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b0f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4" w:date="2024-06-24T15:22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 retrained jointly unfrozen layers with top layer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….</w:t>
                </w:r>
              </w:ins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9"/>
            </w:sdtPr>
            <w:sdtContent>
              <w:ins w:author="NET02" w:id="10" w:date="2024-06-24T08:56:00Z"/>
              <w:sdt>
                <w:sdtPr>
                  <w:tag w:val="goog_rdk_60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b0f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5" w:date="2024-06-24T15:22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With extremely low learning rate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(learning rate = 0.00001)</w:t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62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Then I was able to achieve 94% test accuracy… which is about 4 % improvement compared to the previous model. </w:t>
                </w:r>
              </w:ins>
              <w:sdt>
                <w:sdtPr>
                  <w:tag w:val="goog_rdk_63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10" w:date="2024-06-24T08:56:00Z"/>
            </w:sdtContent>
          </w:sdt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65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This time I tried with pretrained model called “DenseNet169,” </w:t>
                </w:r>
              </w:ins>
              <w:sdt>
                <w:sdtPr>
                  <w:tag w:val="goog_rdk_66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10" w:date="2024-06-24T08:56:00Z"/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68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With fine-tuning it has achieved 94.67% accuracy</w:t>
                </w:r>
              </w:ins>
              <w:sdt>
                <w:sdtPr>
                  <w:tag w:val="goog_rdk_69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10" w:date="2024-06-24T08:56:00Z"/>
            </w:sdtContent>
          </w:sdt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71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 am going to try one more thing…. Batch normalization…. And regularization etc and will see if these additional steps could improve performance! </w:t>
                </w:r>
              </w:ins>
              <w:sdt>
                <w:sdtPr>
                  <w:tag w:val="goog_rdk_72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10" w:date="2024-06-24T08:56:00Z"/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74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b0f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This final model achieved 95.50% test accuracy!</w:t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76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방사청 신속획득사업 수요 신청서 리뷰</w:t>
                </w:r>
              </w:ins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78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7월 1일 소개교육 발표자료 준비…AI란 무엇인가?</w:t>
                </w:r>
              </w:ins>
            </w:sdtContent>
          </w:sdt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80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Chapter 2 of Build a Large Language Model</w:t>
                </w:r>
              </w:ins>
            </w:sdtContent>
          </w:sdt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106">
          <w:pPr>
            <w:rPr>
              <w:ins w:author="NET02" w:id="10" w:date="2024-06-24T08:56:00Z"/>
              <w:sz w:val="24"/>
              <w:szCs w:val="24"/>
            </w:rPr>
          </w:pPr>
          <w:sdt>
            <w:sdtPr>
              <w:tag w:val="goog_rdk_82"/>
            </w:sdtPr>
            <w:sdtContent>
              <w:ins w:author="NET02" w:id="10" w:date="2024-06-24T08:5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107">
          <w:pPr>
            <w:rPr>
              <w:ins w:author="NET02" w:id="10" w:date="2024-06-24T08:56:00Z"/>
              <w:sz w:val="24"/>
              <w:szCs w:val="24"/>
            </w:rPr>
          </w:pPr>
          <w:sdt>
            <w:sdtPr>
              <w:tag w:val="goog_rdk_84"/>
            </w:sdtPr>
            <w:sdtContent>
              <w:ins w:author="NET02" w:id="10" w:date="2024-06-24T08:5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06/25/2024 (화요일)</w:t>
                </w:r>
              </w:ins>
            </w:sdtContent>
          </w:sdt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0"/>
            <w:numPr>
              <w:ilvl w:val="0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86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소개교육 발표자료 준비 (powerpoint)</w:t>
                </w:r>
              </w:ins>
            </w:sdtContent>
          </w:sdt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10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88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보고양식 ppt 정하기 (</w:t>
                </w:r>
              </w:ins>
              <w:sdt>
                <w:sdtPr>
                  <w:tag w:val="goog_rdk_89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20" w:date="2024-06-25T17:5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22" w:date="2024-06-24T17:31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4T17:31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2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91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어떤 내용들 포함할지 Brain Storming!(</w:t>
                </w:r>
              </w:ins>
              <w:sdt>
                <w:sdtPr>
                  <w:tag w:val="goog_rdk_92"/>
                </w:sdtPr>
                <w:sdtContent>
                  <w:ins w:author="NET02" w:id="10" w:date="2024-06-24T08:5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21" w:date="2024-06-25T17:5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</w:t>
                    </w:r>
                  </w:ins>
                </w:sdtContent>
              </w:sd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numPr>
              <w:ilvl w:val="0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94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RNN을 활용한 자연어처리</w:t>
                </w:r>
              </w:ins>
            </w:sdtContent>
          </w:sdt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0"/>
            <w:numPr>
              <w:ilvl w:val="0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96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방사청 자료 읽어보기</w:t>
                </w:r>
              </w:ins>
            </w:sdtContent>
          </w:sdt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numPr>
              <w:ilvl w:val="0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0" w:date="2024-06-24T08:5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98"/>
            </w:sdtPr>
            <w:sdtContent>
              <w:ins w:author="NET02" w:id="10" w:date="2024-06-24T08:5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Brain Tumor CNN project, python google colab으로 다시 정리하기? Or R로 다시 돌리면서 필요한 output을 출력하여 google drive에 업로드하기(In progress)</w:t>
                </w:r>
              </w:ins>
            </w:sdtContent>
          </w:sdt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0"/>
            <w:numPr>
              <w:ilvl w:val="0"/>
              <w:numId w:val="21"/>
            </w:numPr>
            <w:spacing w:after="160" w:before="0" w:line="259" w:lineRule="auto"/>
            <w:ind w:left="7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24" w:date="2024-06-24T17:29:00Z">
                <w:rPr/>
              </w:rPrChange>
            </w:rPr>
            <w:pPrChange w:author="NET02" w:id="0" w:date="2024-06-24T17:29:00Z">
              <w:pPr/>
            </w:pPrChange>
          </w:pPr>
          <w:sdt>
            <w:sdtPr>
              <w:tag w:val="goog_rdk_100"/>
            </w:sdtPr>
            <w:sdtContent>
              <w:ins w:author="NET02" w:id="10" w:date="2024-06-24T08:5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Chapter 2 of Building Large Language Model</w:t>
                </w:r>
              </w:ins>
            </w:sdtContent>
          </w:sdt>
          <w:sdt>
            <w:sdtPr>
              <w:tag w:val="goog_rdk_10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10F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04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6/26/2024(수요일)</w:t>
                </w:r>
              </w:ins>
            </w:sdtContent>
          </w:sdt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0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From page 13 “Before Deep learning: a brief history of machine learning”(</w:t>
                </w:r>
              </w:ins>
              <w:sdt>
                <w:sdtPr>
                  <w:tag w:val="goog_rdk_10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26" w:date="2024-06-26T11:17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🡨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 did this for preparing presentation next week.</w:t>
                </w:r>
              </w:ins>
            </w:sdtContent>
          </w:sdt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0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Visualizing heatmaps of class activation (</w:t>
                </w:r>
              </w:ins>
              <w:sdt>
                <w:sdtPr>
                  <w:tag w:val="goog_rdk_110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27" w:date="2024-06-26T14:31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1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Explainable CNN</w:t>
                </w:r>
              </w:ins>
            </w:sdtContent>
          </w:sdt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1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이미지에서 어떤 부분이 활성화되어 분류 결과가 나왔는지 히트맵으로 시각화 할 수 있는 기법을 Brain Tumor data이용하여 실시함…</w:t>
                </w:r>
              </w:ins>
            </w:sdtContent>
          </w:sdt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29" w:date="2024-06-26T14:27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6T14:27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11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성공!! Praise the Lord! </w:t>
                </w:r>
              </w:ins>
              <w:sdt>
                <w:sdtPr>
                  <w:tag w:val="goog_rdk_11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1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LLM chapter 2 (</w:t>
                </w:r>
              </w:ins>
              <w:sdt>
                <w:sdtPr>
                  <w:tag w:val="goog_rdk_120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30" w:date="2024-06-26T17:22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in progress… 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2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발표준비 – finalize outline of presentation! (</w:t>
                </w:r>
              </w:ins>
              <w:sdt>
                <w:sdtPr>
                  <w:tag w:val="goog_rdk_123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31" w:date="2024-06-26T15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34" w:date="2024-06-25T17:24:00Z">
                <w:rPr/>
              </w:rPrChange>
            </w:rPr>
            <w:pPrChange w:author="NET02" w:id="0" w:date="2024-06-25T17:24:00Z">
              <w:pPr/>
            </w:pPrChange>
          </w:pPr>
          <w:sdt>
            <w:sdtPr>
              <w:tag w:val="goog_rdk_125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Best practice model upload to google drive (</w:t>
                </w:r>
              </w:ins>
              <w:sdt>
                <w:sdtPr>
                  <w:tag w:val="goog_rdk_126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b w:val="1"/>
                        <w:color w:val="ff0000"/>
                        <w:sz w:val="24"/>
                        <w:szCs w:val="24"/>
                        <w:rtl w:val="0"/>
                        <w:rPrChange w:author="NET02" w:id="32" w:date="2024-06-26T16:25:00Z">
                          <w:rPr>
                            <w:sz w:val="24"/>
                            <w:szCs w:val="24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). </w:t>
                </w:r>
                <w:sdt>
                  <w:sdtPr>
                    <w:tag w:val="goog_rdk_127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ins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118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29"/>
            </w:sdtPr>
            <w:sdtConten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119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31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06/27/2024</w:t>
                </w:r>
              </w:ins>
            </w:sdtContent>
          </w:sdt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33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반석역 주차권 결제 상신 (</w:t>
                </w:r>
              </w:ins>
              <w:sdt>
                <w:sdtPr>
                  <w:tag w:val="goog_rdk_134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35" w:date="2024-06-27T09:08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11B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3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From page 30 of Build Large Language Model (in progress…)</w:t>
                </w:r>
              </w:ins>
            </w:sdtContent>
          </w:sdt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3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엠베딩이란 무엇이며 왜 필요한가?</w:t>
                </w:r>
              </w:ins>
            </w:sdtContent>
          </w:sdt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4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텍스트 tokenization</w:t>
                </w:r>
              </w:ins>
            </w:sdtContent>
          </w:sdt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4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텍스트 토큰을 토큰 ID로 변환하는 방법</w:t>
                </w:r>
              </w:ins>
            </w:sdtContent>
          </w:sdt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4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Adding special context token (i.e., “unknown”, “endoftext” etc) to process words that are not included in the training dataset.</w:t>
                </w:r>
              </w:ins>
            </w:sdtContent>
          </w:sdt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4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to implement byte paring encoding using python library</w:t>
                </w:r>
              </w:ins>
            </w:sdtContent>
          </w:sdt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36" w:date="2024-06-28T14:29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8T14:29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5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14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Data sampling with a sliding window</w:t>
                </w:r>
              </w:ins>
            </w:sdtContent>
          </w:sdt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5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발표 ppt제작 시작</w:t>
                </w:r>
              </w:ins>
            </w:sdtContent>
          </w:sdt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123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52"/>
            </w:sdtPr>
            <w:sdtConten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124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54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06/28/2024(금요일)</w:t>
                </w:r>
              </w:ins>
            </w:sdtContent>
          </w:sdt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0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5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From 42 of Build Large Language Model (so far, it has been very hands on and interesting!!)</w:t>
                </w:r>
              </w:ins>
            </w:sdtContent>
          </w:sdt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5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Data sampling with a sliding window. </w:t>
                </w:r>
              </w:ins>
            </w:sdtContent>
          </w:sdt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to implement sliding window in pytorch</w:t>
                </w:r>
              </w:ins>
            </w:sdtContent>
          </w:sdt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Creating dataset loader class using Dataset Class in pytorch</w:t>
                </w:r>
              </w:ins>
            </w:sdtContent>
          </w:sdt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is max_length?</w:t>
                </w:r>
              </w:ins>
            </w:sdtContent>
          </w:sdt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is stride?</w:t>
                </w:r>
              </w:ins>
            </w:sdtContent>
          </w:sdt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6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to define batch_size for deep learning.</w:t>
                </w:r>
              </w:ins>
            </w:sdtContent>
          </w:sdt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7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Creating token embeddings….</w:t>
                </w:r>
              </w:ins>
            </w:sdtContent>
          </w:sdt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37" w:date="2024-06-28T14:29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8T14:29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8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17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2.8. (page 50) Encoding word positions </w:t>
                </w:r>
              </w:ins>
            </w:sdtContent>
          </w:sdt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7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Ai란 무엇인가? ppt작성 </w:t>
                </w:r>
              </w:ins>
            </w:sdtContent>
          </w:sdt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7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지도학습 slide</w:t>
                </w:r>
              </w:ins>
              <w:sdt>
                <w:sdtPr>
                  <w:tag w:val="goog_rdk_17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38" w:date="2024-06-28T14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완성함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7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비지도학습 slide</w:t>
                </w:r>
              </w:ins>
              <w:sdt>
                <w:sdtPr>
                  <w:tag w:val="goog_rdk_180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39" w:date="2024-06-28T14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완성함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8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준지도학습 slide</w:t>
                </w:r>
              </w:ins>
              <w:sdt>
                <w:sdtPr>
                  <w:tag w:val="goog_rdk_183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0" w:date="2024-06-28T14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완성함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8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자기지도학습 slide</w:t>
                </w:r>
              </w:ins>
              <w:sdt>
                <w:sdtPr>
                  <w:tag w:val="goog_rdk_186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1" w:date="2024-06-28T14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완성함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43" w:date="2024-06-28T14:22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8T14:22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8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18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강화학습 slide </w:t>
                </w:r>
              </w:ins>
              <w:sdt>
                <w:sdtPr>
                  <w:tag w:val="goog_rdk_189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2" w:date="2024-06-28T14:2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완성함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0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9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주간업무 작성(</w:t>
                </w:r>
              </w:ins>
              <w:sdt>
                <w:sdtPr>
                  <w:tag w:val="goog_rdk_192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4" w:date="2024-06-28T14:38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135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94"/>
            </w:sdtPr>
            <w:sdtConten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136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196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07/01/2024</w:t>
                </w:r>
              </w:ins>
            </w:sdtContent>
          </w:sdt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0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9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주간 회의 참석(09:10am) 월요일 주간회의 해당사항</w:t>
                </w:r>
              </w:ins>
            </w:sdtContent>
          </w:sdt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0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오늘부터 팀장급 주간회의 참석함; 나에게 해당되는 사항은 다음과 같음</w:t>
                </w:r>
              </w:ins>
            </w:sdtContent>
          </w:sdt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0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이번주 수요일(7/3/2024) 박PM 현재까지 한 일들 보고하기; </w:t>
                </w:r>
              </w:ins>
            </w:sdtContent>
          </w:sdt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0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학습데이터 확인하러 군부대 방문 할 지도 모름</w:t>
                </w:r>
              </w:ins>
            </w:sdtContent>
          </w:sdt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13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06"/>
            </w:sdtPr>
            <w:sdtContent>
              <w:ins w:author="NET02" w:id="25" w:date="2024-06-25T17:24:00Z"/>
              <w:sdt>
                <w:sdtPr>
                  <w:tag w:val="goog_rdk_20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5" w:date="2024-07-01T13:03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연구과제 개념 운용프로세스 검토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: 이번주 수/목 하루중 연구과제목표설정 관련 회의할 예정 </w:t>
                </w:r>
              </w:ins>
            </w:sdtContent>
          </w:sdt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13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51" w:date="2024-07-01T13:01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1T13:01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0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209"/>
            </w:sdtPr>
            <w:sdtContent>
              <w:ins w:author="NET02" w:id="25" w:date="2024-06-25T17:24:00Z"/>
              <w:sdt>
                <w:sdtPr>
                  <w:tag w:val="goog_rdk_210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6" w:date="2024-07-01T13:05:00Z">
                          <w:rPr>
                            <w:rFonts w:ascii="Malgun Gothic" w:cs="Malgun Gothic" w:eastAsia="Malgun Gothic" w:hAnsi="Malgun Gothic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결과 분석기법 관련 결과분석팀과 협업 필요하다고 얘기함; 모델에서 사용될 4개의 분석 기법은 “평균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(mean)</w:t>
                </w:r>
                <w:sdt>
                  <w:sdtPr>
                    <w:tag w:val="goog_rdk_211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7" w:date="2024-07-01T13:05:00Z">
                          <w:rPr>
                            <w:rFonts w:ascii="Malgun Gothic" w:cs="Malgun Gothic" w:eastAsia="Malgun Gothic" w:hAnsi="Malgun Gothic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, 빈도</w:t>
                    </w:r>
                  </w:sdtContent>
                </w:sdt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(frequency)</w:t>
                </w:r>
                <w:sdt>
                  <w:sdtPr>
                    <w:tag w:val="goog_rdk_212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8" w:date="2024-07-01T13:05:00Z">
                          <w:rPr>
                            <w:rFonts w:ascii="Malgun Gothic" w:cs="Malgun Gothic" w:eastAsia="Malgun Gothic" w:hAnsi="Malgun Gothic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, 상관관계</w:t>
                    </w:r>
                  </w:sdtContent>
                </w:sdt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(correlation)</w:t>
                </w:r>
                <w:sdt>
                  <w:sdtPr>
                    <w:tag w:val="goog_rdk_213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49" w:date="2024-07-01T13:05:00Z">
                          <w:rPr>
                            <w:rFonts w:ascii="Malgun Gothic" w:cs="Malgun Gothic" w:eastAsia="Malgun Gothic" w:hAnsi="Malgun Gothic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, 회귀분석</w:t>
                    </w:r>
                  </w:sdtContent>
                </w:sdt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(regression analysis)</w:t>
                </w:r>
                <w:sdt>
                  <w:sdtPr>
                    <w:tag w:val="goog_rdk_214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50" w:date="2024-07-01T13:05:00Z">
                          <w:rPr>
                            <w:rFonts w:ascii="Malgun Gothic" w:cs="Malgun Gothic" w:eastAsia="Malgun Gothic" w:hAnsi="Malgun Gothic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”이 있음…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0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1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소개교육 일정 및 주요내용 정리해서 황이사님께 제출함 (7월 4일, 7월 18일, 8월 8일 예정된); 추후 연구강의 일정 편성예정!</w:t>
                </w:r>
              </w:ins>
            </w:sdtContent>
          </w:sdt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0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1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AI란 무엇인가? 발표준비</w:t>
                </w:r>
              </w:ins>
            </w:sdtContent>
          </w:sdt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2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기계학습은 어떻게 이루어지는가?</w:t>
                </w:r>
              </w:ins>
            </w:sdtContent>
          </w:sdt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2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Data split (</w:t>
                </w:r>
              </w:ins>
              <w:sdt>
                <w:sdtPr>
                  <w:tag w:val="goog_rdk_223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52" w:date="2024-07-01T17:52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2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성공지표(metrics to measure model performance) (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완료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27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모델 리스트 slide(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완료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2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Trade-off between interpretability vs. prediction (ISLR figure include)   (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완료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3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앞으로 AI 기술 발전 방향(예정)</w:t>
                </w:r>
              </w:ins>
            </w:sdtContent>
          </w:sdt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33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요약(예정)</w:t>
                </w:r>
              </w:ins>
            </w:sdtContent>
          </w:sdt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54" w:date="2024-06-28T14:23:00Z">
                <w:rPr/>
              </w:rPrChange>
            </w:rPr>
            <w:pPrChange w:author="NET02" w:id="0" w:date="2024-06-28T14:23:00Z">
              <w:pPr/>
            </w:pPrChange>
          </w:pPr>
          <w:sdt>
            <w:sdtPr>
              <w:tag w:val="goog_rdk_235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다음번 Lecture 예고!! </w:t>
                </w:r>
              </w:ins>
              <w:sdt>
                <w:sdtPr>
                  <w:tag w:val="goog_rdk_236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0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3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Build Large language Model Chapter 2….from positional embedding (page52)</w:t>
                </w:r>
              </w:ins>
            </w:sdtContent>
          </w:sdt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numPr>
              <w:ilvl w:val="0"/>
              <w:numId w:val="10"/>
            </w:numPr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56" w:date="2024-06-28T14:28:00Z">
                <w:rPr/>
              </w:rPrChange>
            </w:rPr>
            <w:pPrChange w:author="NET02" w:id="0" w:date="2024-06-28T14:28:00Z">
              <w:pPr/>
            </w:pPrChange>
          </w:pPr>
          <w:sdt>
            <w:sdtPr>
              <w:tag w:val="goog_rdk_240"/>
            </w:sdtPr>
            <w:sdtContent>
              <w:ins w:author="NET02" w:id="25" w:date="2024-06-25T17:24:00Z"/>
              <w:sdt>
                <w:sdtPr>
                  <w:tag w:val="goog_rdk_241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149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243"/>
            </w:sdtPr>
            <w:sdtConten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14A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245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07/02/2024(화요일)</w:t>
                </w:r>
              </w:ins>
            </w:sdtContent>
          </w:sdt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247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AI란 무엇인가? 연구강의 ppt 준비; </w:t>
                </w:r>
              </w:ins>
              <w:sdt>
                <w:sdtPr>
                  <w:tag w:val="goog_rdk_248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57" w:date="2024-07-02T09:10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How is the field of AI (ML &amp; DL) changing? (refer to page 3 of Build a Large Language Model); various examples of AI application in the real world. </w:t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50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Bias Variance Trade-off(</w:t>
                </w:r>
              </w:ins>
              <w:sdt>
                <w:sdtPr>
                  <w:tag w:val="goog_rdk_251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58" w:date="2024-07-02T10:36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53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AI has achieved so far?</w:t>
                </w:r>
              </w:ins>
            </w:sdtContent>
          </w:sdt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5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Refer to page10 ~ 11 of Deep Learning with R!</w:t>
                </w:r>
              </w:ins>
            </w:sdtContent>
          </w:sdt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57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NLP (Natural Language Processing)</w:t>
                </w:r>
              </w:ins>
            </w:sdtContent>
          </w:sdt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5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Generative AI…</w:t>
                </w:r>
              </w:ins>
            </w:sdtContent>
          </w:sdt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60" w:date="2024-07-02T09:10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2T09:10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26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Image generation, text generation, video generation….</w:t>
                </w:r>
              </w:ins>
              <w:sdt>
                <w:sdtPr>
                  <w:tag w:val="goog_rdk_262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6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앞으로 AI 기술 발전 방향 </w:t>
                </w:r>
              </w:ins>
            </w:sdtContent>
          </w:sdt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66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요약 </w:t>
                </w:r>
              </w:ins>
            </w:sdtContent>
          </w:sdt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68"/>
            </w:sdtPr>
            <w:sdtContent>
              <w:ins w:author="NET02" w:id="25" w:date="2024-06-25T17:24:00Z"/>
              <w:sdt>
                <w:sdtPr>
                  <w:tag w:val="goog_rdk_269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1" w:date="2024-07-01T17:53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다음번 Lecture 예고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63" w:date="2024-07-02T09:10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2T09:10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271"/>
            </w:sdtPr>
            <w:sdtContent>
              <w:ins w:author="NET02" w:id="25" w:date="2024-06-25T17:24:00Z"/>
              <w:sdt>
                <w:sdtPr>
                  <w:tag w:val="goog_rdk_272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2" w:date="2024-07-02T09:10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CDR 회의참석(11am ~ 4pm), 계룡스파텔</w:t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64" w:date="2024-07-02T09:10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2T09:10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7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1120" w:right="0" w:hanging="360"/>
                <w:jc w:val="both"/>
              </w:pPr>
            </w:pPrChange>
          </w:pPr>
          <w:sdt>
            <w:sdtPr>
              <w:tag w:val="goog_rdk_274"/>
            </w:sdtPr>
            <w:sdtContent>
              <w:ins w:author="NET02" w:id="25" w:date="2024-06-25T17:24:00Z"/>
              <w:sdt>
                <w:sdtPr>
                  <w:tag w:val="goog_rdk_275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2" w:date="2024-07-02T09:10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Build Large language Model Chapter 2….from positional embedding (page52)</w:t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57">
          <w:pPr>
            <w:ind w:left="400" w:firstLine="0"/>
            <w:rPr>
              <w:ins w:author="NET02" w:id="25" w:date="2024-06-25T17:24:00Z"/>
              <w:sz w:val="24"/>
              <w:szCs w:val="24"/>
              <w:shd w:fill="auto" w:val="clear"/>
              <w:rPrChange w:author="NET02" w:id="65" w:date="2024-07-01T17:54:00Z">
                <w:rPr/>
              </w:rPrChange>
            </w:rPr>
            <w:pPrChange w:author="NET02" w:id="0" w:date="2024-07-01T17:54:00Z">
              <w:pPr/>
            </w:pPrChange>
          </w:pPr>
          <w:sdt>
            <w:sdtPr>
              <w:tag w:val="goog_rdk_277"/>
            </w:sdtPr>
            <w:sdtContent>
              <w:ins w:author="NET02" w:id="25" w:date="2024-06-25T17:24:00Z"/>
              <w:sdt>
                <w:sdtPr>
                  <w:tag w:val="goog_rdk_278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sz w:val="24"/>
                        <w:szCs w:val="24"/>
                        <w:rtl w:val="0"/>
                        <w:rPrChange w:author="NET02" w:id="62" w:date="2024-07-02T09:10:00Z">
                          <w:rPr/>
                        </w:rPrChange>
                      </w:rPr>
                      <w:t xml:space="preserve"> </w:t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58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280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07/03/2024</w:t>
                </w:r>
              </w:ins>
            </w:sdtContent>
          </w:sdt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82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수요일 오전(9:30am) 회의 결과(</w:t>
                </w:r>
              </w:ins>
              <w:sdt>
                <w:sdtPr>
                  <w:tag w:val="goog_rdk_283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6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8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7/26/2024 구현단계 착수 워크샵 예정;</w:t>
                </w:r>
              </w:ins>
            </w:sdtContent>
          </w:sdt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87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내일 박PM님 연구논문 착수회의 이후 오후에 연구과제 관련 White Board Meeting 예정</w:t>
                </w:r>
              </w:ins>
            </w:sdtContent>
          </w:sdt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8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사업 채택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진행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종료의 모든 과정이 정상적으로 진행될 수 있도록하는 관점에서의 생각 필요</w:t>
                </w:r>
              </w:ins>
            </w:sdtContent>
          </w:sdt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9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금요일 연구강의 진행예정(10:00 am) - AI란 무엇인가? ! Soli Deo Gloria!</w:t>
                </w:r>
              </w:ins>
            </w:sdtContent>
          </w:sdt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67" w:date="2024-07-03T10:13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3T10:13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5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293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나는 비전사업본부 사업 기획팀 소속이다. 따라서 좀 더 적극적으로 업무지원 필요 ; Soli Deo Gloria!!      </w:t>
                </w:r>
              </w:ins>
            </w:sdtContent>
          </w:sdt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9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발표자료 검토 및 발표 리허설, 세부내용 준비하기 (</w:t>
                </w:r>
              </w:ins>
              <w:sdt>
                <w:sdtPr>
                  <w:tag w:val="goog_rdk_296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8" w:date="2024-07-03T10:20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일단 한번 검토 완료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298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Build Large language Model Chapter 2….from positional embedding (page52) (</w:t>
                </w:r>
              </w:ins>
              <w:sdt>
                <w:sdtPr>
                  <w:tag w:val="goog_rdk_299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69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chapter2 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0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Encoding word position</w:t>
                </w:r>
              </w:ins>
            </w:sdtContent>
          </w:sdt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03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Self-attention</w:t>
                </w:r>
              </w:ins>
            </w:sdtContent>
          </w:sdt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6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05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Relative positional embeddings </w:t>
                </w:r>
              </w:ins>
            </w:sdtContent>
          </w:sdt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07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Absolute positional embeddings</w:t>
                </w:r>
              </w:ins>
            </w:sdtContent>
          </w:sdt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70" w:date="2024-07-03T09:25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3T09:25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15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309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to implement positional embedding using pytorch.</w:t>
                </w:r>
              </w:ins>
            </w:sdtContent>
          </w:sdt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11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금요일 연구강의 Park PM invite (</w:t>
                </w:r>
              </w:ins>
              <w:sdt>
                <w:sdtPr>
                  <w:tag w:val="goog_rdk_312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71" w:date="2024-07-03T10:0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completed</w:t>
                    </w:r>
                  </w:ins>
                </w:sdtContent>
              </w:sd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15"/>
      </w:sdtPr>
      <w:sdtContent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14"/>
            </w:sdtPr>
            <w:sdtContent>
              <w:ins w:author="NET02" w:id="25" w:date="2024-06-25T17:24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CNN 내용 정리 포트폴리오화 하기</w:t>
                </w:r>
              </w:ins>
            </w:sdtContent>
          </w:sdt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0"/>
            <w:numPr>
              <w:ilvl w:val="0"/>
              <w:numId w:val="15"/>
            </w:numPr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73" w:date="2024-07-02T18:00:00Z">
                <w:rPr/>
              </w:rPrChange>
            </w:rPr>
            <w:pPrChange w:author="NET02" w:id="0" w:date="2024-07-02T18:00:00Z">
              <w:pPr/>
            </w:pPrChange>
          </w:pPr>
          <w:sdt>
            <w:sdtPr>
              <w:tag w:val="goog_rdk_316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DNN 내용 정리 포트폴리오화 하기</w:t>
                </w:r>
              </w:ins>
              <w:sdt>
                <w:sdtPr>
                  <w:tag w:val="goog_rdk_31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69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319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07/04/2024(목요일)</w:t>
                </w:r>
              </w:ins>
            </w:sdtContent>
          </w:sdt>
        </w:p>
      </w:sdtContent>
    </w:sdt>
    <w:sdt>
      <w:sdtPr>
        <w:tag w:val="goog_rdk_323"/>
      </w:sdtPr>
      <w:sdtContent>
        <w:p w:rsidR="00000000" w:rsidDel="00000000" w:rsidP="00000000" w:rsidRDefault="00000000" w:rsidRPr="00000000" w14:paraId="0000016A">
          <w:pPr>
            <w:keepNext w:val="0"/>
            <w:keepLines w:val="0"/>
            <w:pageBreakBefore w:val="0"/>
            <w:widowControl w:val="0"/>
            <w:numPr>
              <w:ilvl w:val="0"/>
              <w:numId w:val="17"/>
            </w:numPr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75" w:date="2024-07-03T10:21:00Z">
                <w:rPr/>
              </w:rPrChange>
            </w:rPr>
            <w:pPrChange w:author="NET02" w:id="0" w:date="2024-07-03T10:21:00Z">
              <w:pPr/>
            </w:pPrChange>
          </w:pPr>
          <w:sdt>
            <w:sdtPr>
              <w:tag w:val="goog_rdk_321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오후에 박PM님과 연구과제사업관련 White Board 미팅</w:t>
                </w:r>
              </w:ins>
              <w:sdt>
                <w:sdtPr>
                  <w:tag w:val="goog_rdk_322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325"/>
      </w:sdtPr>
      <w:sdtContent>
        <w:p w:rsidR="00000000" w:rsidDel="00000000" w:rsidP="00000000" w:rsidRDefault="00000000" w:rsidRPr="00000000" w14:paraId="0000016B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324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07/05/2024(금요일)</w:t>
                </w:r>
              </w:ins>
            </w:sdtContent>
          </w:sdt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0"/>
            <w:numPr>
              <w:ilvl w:val="0"/>
              <w:numId w:val="30"/>
            </w:numPr>
            <w:spacing w:after="160" w:before="0" w:line="259" w:lineRule="auto"/>
            <w:ind w:left="760" w:right="0" w:hanging="360"/>
            <w:jc w:val="both"/>
            <w:rPr>
              <w:ins w:author="NET02" w:id="25" w:date="2024-06-25T17:2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77" w:date="2024-07-03T10:25:00Z">
                <w:rPr/>
              </w:rPrChange>
            </w:rPr>
            <w:pPrChange w:author="NET02" w:id="0" w:date="2024-07-03T10:25:00Z">
              <w:pPr/>
            </w:pPrChange>
          </w:pPr>
          <w:sdt>
            <w:sdtPr>
              <w:tag w:val="goog_rdk_326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AI란 무엇인가? 연구강의 (오전 10시 예정)</w:t>
                </w:r>
              </w:ins>
              <w:sdt>
                <w:sdtPr>
                  <w:tag w:val="goog_rdk_327"/>
                </w:sdtPr>
                <w:sdtContent>
                  <w:ins w:author="NET02" w:id="25" w:date="2024-06-25T17:24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25" w:date="2024-06-25T17:24:00Z"/>
            </w:sdtContent>
          </w:sdt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16D">
          <w:pPr>
            <w:rPr>
              <w:ins w:author="NET02" w:id="25" w:date="2024-06-25T17:24:00Z"/>
              <w:sz w:val="24"/>
              <w:szCs w:val="24"/>
            </w:rPr>
          </w:pPr>
          <w:sdt>
            <w:sdtPr>
              <w:tag w:val="goog_rdk_329"/>
            </w:sdtPr>
            <w:sdtContent>
              <w:ins w:author="NET02" w:id="25" w:date="2024-06-25T17:24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Study gradient boosting method 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there be no fear of man whatsoever!!! A mere man can do nothing. My Lord God is sovereign!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fear the Lord.</w:t>
      </w:r>
    </w:p>
    <w:sdt>
      <w:sdtPr>
        <w:tag w:val="goog_rdk_333"/>
      </w:sdtPr>
      <w:sdtContent>
        <w:p w:rsidR="00000000" w:rsidDel="00000000" w:rsidP="00000000" w:rsidRDefault="00000000" w:rsidRPr="00000000" w14:paraId="00000170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32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171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34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172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36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173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38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174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40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75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42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176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44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177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46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178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48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79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50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7A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52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7B">
          <w:pPr>
            <w:rPr>
              <w:ins w:author="NET02" w:id="78" w:date="2024-07-03T10:27:00Z"/>
              <w:color w:val="000000"/>
              <w:sz w:val="24"/>
              <w:szCs w:val="24"/>
              <w:highlight w:val="cyan"/>
            </w:rPr>
          </w:pPr>
          <w:sdt>
            <w:sdtPr>
              <w:tag w:val="goog_rdk_354"/>
            </w:sdtPr>
            <w:sdtContent>
              <w:ins w:author="NET02" w:id="78" w:date="2024-07-03T10:27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7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cyan"/>
          <w:rtl w:val="0"/>
        </w:rPr>
        <w:t xml:space="preserve">&lt;</w:t>
      </w:r>
      <w:r w:rsidDel="00000000" w:rsidR="00000000" w:rsidRPr="00000000">
        <w:rPr>
          <w:b w:val="1"/>
          <w:color w:val="000000"/>
          <w:sz w:val="24"/>
          <w:szCs w:val="24"/>
          <w:highlight w:val="cyan"/>
          <w:rtl w:val="0"/>
        </w:rPr>
        <w:t xml:space="preserve">AI 소개교육 준비</w:t>
      </w:r>
      <w:r w:rsidDel="00000000" w:rsidR="00000000" w:rsidRPr="00000000">
        <w:rPr>
          <w:color w:val="000000"/>
          <w:sz w:val="24"/>
          <w:szCs w:val="24"/>
          <w:highlight w:val="cya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일정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57"/>
        </w:sdtPr>
        <w:sdtContent>
          <w:ins w:author="NET02" w:id="79" w:date="2024-06-27T08:58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1차: </w:t>
            </w:r>
          </w:ins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2024년 7월4일: AI란 무엇인가?</w:t>
      </w:r>
      <w:sdt>
        <w:sdtPr>
          <w:tag w:val="goog_rdk_358"/>
        </w:sdtPr>
        <w:sdtContent>
          <w:del w:author="NET02" w:id="80" w:date="2024-06-20T13:16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전반적인 내용소개</w:t>
      </w:r>
    </w:p>
    <w:sdt>
      <w:sdtPr>
        <w:tag w:val="goog_rdk_361"/>
      </w:sdtPr>
      <w:sdtContent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81" w:date="2024-06-27T08:58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60"/>
            </w:sdtPr>
            <w:sdtContent>
              <w:ins w:author="NET02" w:id="81" w:date="2024-06-27T08:58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2차: 2024 7월 18일: What is Deep Learning?(intro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algorithm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kinds of deep learning: (Deep Neural Network, convolutional neural networks, Recurrent Neural Network, Transformer, Self-attention, Positional Embedding, Convolutional Neural Network, etc; 어떤 내용을 발표할지는 추후에 구체화하기)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62"/>
        </w:sdtPr>
        <w:sdtContent>
          <w:ins w:author="NET02" w:id="81" w:date="2024-06-27T08:58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3차: </w:t>
            </w:r>
          </w:ins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2024년 </w:t>
      </w:r>
      <w:sdt>
        <w:sdtPr>
          <w:tag w:val="goog_rdk_363"/>
        </w:sdtPr>
        <w:sdtContent>
          <w:ins w:author="NET02" w:id="82" w:date="2024-06-27T08:59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ins>
        </w:sdtContent>
      </w:sdt>
      <w:sdt>
        <w:sdtPr>
          <w:tag w:val="goog_rdk_364"/>
        </w:sdtPr>
        <w:sdtContent>
          <w:del w:author="NET02" w:id="82" w:date="2024-06-27T08:59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7</w:delText>
            </w:r>
          </w:del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월</w:t>
      </w:r>
      <w:sdt>
        <w:sdtPr>
          <w:tag w:val="goog_rdk_365"/>
        </w:sdtPr>
        <w:sdtContent>
          <w:del w:author="NET02" w:id="83" w:date="2024-06-27T08:59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18</w:delText>
            </w:r>
          </w:del>
        </w:sdtContent>
      </w:sdt>
      <w:sdt>
        <w:sdtPr>
          <w:tag w:val="goog_rdk_366"/>
        </w:sdtPr>
        <w:sdtContent>
          <w:ins w:author="NET02" w:id="83" w:date="2024-06-27T08:59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일: AI-CGF (유전자 알고리즘 &amp; Deep Neural Network) </w:t>
      </w:r>
      <w:sdt>
        <w:sdtPr>
          <w:tag w:val="goog_rdk_367"/>
        </w:sdtPr>
        <w:sdtContent>
          <w:ins w:author="NET02" w:id="84" w:date="2024-06-27T08:58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소개</w:t>
            </w:r>
          </w:ins>
        </w:sdtContent>
      </w:sdt>
      <w:sdt>
        <w:sdtPr>
          <w:tag w:val="goog_rdk_368"/>
        </w:sdtPr>
        <w:sdtContent>
          <w:del w:author="NET02" w:id="84" w:date="2024-06-27T08:58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&amp; Chat-GPT 소개(Recurrent Neural Network, Transformer, Self-attention, Positional Embedding, Convolutional Neural Network, etc; 어떤 내용을 발표할지는 추후에 구체화하기)</w:delText>
            </w:r>
          </w:del>
        </w:sdtContent>
      </w:sdt>
      <w:r w:rsidDel="00000000" w:rsidR="00000000" w:rsidRPr="00000000">
        <w:rPr>
          <w:rtl w:val="0"/>
        </w:rPr>
      </w:r>
    </w:p>
    <w:sdt>
      <w:sdtPr>
        <w:tag w:val="goog_rdk_370"/>
      </w:sdtPr>
      <w:sdtContent>
        <w:p w:rsidR="00000000" w:rsidDel="00000000" w:rsidP="00000000" w:rsidRDefault="00000000" w:rsidRPr="00000000" w14:paraId="0000018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85" w:date="2024-06-24T10:44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소개교육 때 소개하면 좋을 것 같은 분야: Transfer Learning; utilizing pre-trained model</w:t>
          </w:r>
          <w:sdt>
            <w:sdtPr>
              <w:tag w:val="goog_rdk_369"/>
            </w:sdtPr>
            <w:sdtContent>
              <w:ins w:author="NET02" w:id="85" w:date="2024-06-24T10:4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71"/>
        </w:sdtPr>
        <w:sdtContent>
          <w:ins w:author="NET02" w:id="85" w:date="2024-06-24T10:44:00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 Park 논문 자료 공유::: transfer learning, etc… </w:t>
            </w:r>
          </w:ins>
        </w:sdtContent>
      </w:sdt>
      <w:r w:rsidDel="00000000" w:rsidR="00000000" w:rsidRPr="00000000">
        <w:rPr>
          <w:rtl w:val="0"/>
        </w:rPr>
      </w:r>
    </w:p>
    <w:sdt>
      <w:sdtPr>
        <w:tag w:val="goog_rdk_374"/>
      </w:sdtPr>
      <w:sdtContent>
        <w:p w:rsidR="00000000" w:rsidDel="00000000" w:rsidP="00000000" w:rsidRDefault="00000000" w:rsidRPr="00000000" w14:paraId="00000183">
          <w:pPr>
            <w:rPr>
              <w:del w:author="NET02" w:id="86" w:date="2024-06-27T11:14:00Z"/>
              <w:sz w:val="24"/>
              <w:szCs w:val="24"/>
            </w:rPr>
          </w:pPr>
          <w:sdt>
            <w:sdtPr>
              <w:tag w:val="goog_rdk_373"/>
            </w:sdtPr>
            <w:sdtContent>
              <w:del w:author="NET02" w:id="86" w:date="2024-06-27T11:14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184">
          <w:pPr>
            <w:rPr>
              <w:del w:author="NET02" w:id="86" w:date="2024-06-27T11:14:00Z"/>
              <w:sz w:val="24"/>
              <w:szCs w:val="24"/>
            </w:rPr>
          </w:pPr>
          <w:sdt>
            <w:sdtPr>
              <w:tag w:val="goog_rdk_375"/>
            </w:sdtPr>
            <w:sdtContent>
              <w:del w:author="NET02" w:id="86" w:date="2024-06-27T11:14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185">
          <w:pPr>
            <w:rPr>
              <w:del w:author="NET02" w:id="86" w:date="2024-06-27T11:14:00Z"/>
              <w:sz w:val="24"/>
              <w:szCs w:val="24"/>
            </w:rPr>
          </w:pPr>
          <w:sdt>
            <w:sdtPr>
              <w:tag w:val="goog_rdk_377"/>
            </w:sdtPr>
            <w:sdtContent>
              <w:del w:author="NET02" w:id="86" w:date="2024-06-27T11:14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186">
          <w:pPr>
            <w:rPr>
              <w:del w:author="NET02" w:id="86" w:date="2024-06-27T11:14:00Z"/>
              <w:sz w:val="24"/>
              <w:szCs w:val="24"/>
            </w:rPr>
          </w:pPr>
          <w:sdt>
            <w:sdtPr>
              <w:tag w:val="goog_rdk_379"/>
            </w:sdtPr>
            <w:sdtContent>
              <w:del w:author="NET02" w:id="86" w:date="2024-06-27T11:14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187">
      <w:pPr>
        <w:rPr>
          <w:sz w:val="24"/>
          <w:szCs w:val="24"/>
        </w:rPr>
      </w:pPr>
      <w:sdt>
        <w:sdtPr>
          <w:tag w:val="goog_rdk_381"/>
        </w:sdtPr>
        <w:sdtContent>
          <w:del w:author="NET02" w:id="86" w:date="2024-06-27T11:14:00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   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&lt;AI in military Defense&gt;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**관련논문 연구: “Development and application of artificial intelligence for military training modeling and simulation in Republic of Korea” by Youngmook Kim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https://www.nextgov.com/artificial-intelligence/2024/02/adding-generative-ai-wargame-training-can-improve-realism-not-without-risk/394121/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&lt;- Adding generative AI to wargame training can improve realism, but not without risk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**Dod Gets serious about AI and simulation in wargaming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https://www.meritalk.com/articles/dod-gets-serious-about-ai-and-simulation-in-wargaming/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VIDEO: integrating AI and wargaming : opportunities and challenges. 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https://www.youtube.com/watch?v=mtQ8l8v2ZSo&amp;ab_channel=LivermoreLabEvents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Deep Learning 개념 산출물 형식으로 정리해서 보고하기… (양식 생각해 보기)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업무보고서는 ppt 양식으로 준비하기,…</w:t>
      </w:r>
    </w:p>
    <w:sdt>
      <w:sdtPr>
        <w:tag w:val="goog_rdk_383"/>
      </w:sdtPr>
      <w:sdtContent>
        <w:p w:rsidR="00000000" w:rsidDel="00000000" w:rsidP="00000000" w:rsidRDefault="00000000" w:rsidRPr="00000000" w14:paraId="00000193">
          <w:pPr>
            <w:rPr>
              <w:ins w:author="NET02" w:id="87" w:date="2024-06-27T11:14:00Z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발표준비 Brain Storming</w:t>
          </w:r>
          <w:sdt>
            <w:sdtPr>
              <w:tag w:val="goog_rdk_382"/>
            </w:sdtPr>
            <w:sdtContent>
              <w:ins w:author="NET02" w:id="87" w:date="2024-06-27T11:1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9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sdt>
        <w:sdtPr>
          <w:tag w:val="goog_rdk_384"/>
        </w:sdtPr>
        <w:sdtContent>
          <w:tr>
            <w:trPr>
              <w:cantSplit w:val="0"/>
              <w:trHeight w:val="724" w:hRule="atLeast"/>
              <w:tblHeader w:val="0"/>
              <w:trPrChange w:author="NET02" w:id="88" w:date="2024-06-20T09:37:00Z">
                <w:trPr>
                  <w:cantSplit w:val="0"/>
                  <w:trHeight w:val="582" w:hRule="atLeast"/>
                  <w:tblHeader w:val="0"/>
                </w:trPr>
              </w:trPrChange>
            </w:trPr>
            <w:tc>
              <w:tcPr>
                <w:vAlign w:val="center"/>
                <w:tcPrChange w:author="NET02" w:id="88" w:date="2024-06-20T09:37:00Z">
                  <w:tcPr>
                    <w:vAlign w:val="center"/>
                  </w:tcPr>
                </w:tcPrChange>
              </w:tcPr>
              <w:sdt>
                <w:sdtPr>
                  <w:tag w:val="goog_rdk_385"/>
                </w:sdtPr>
                <w:sdtContent>
                  <w:p w:rsidR="00000000" w:rsidDel="00000000" w:rsidP="00000000" w:rsidRDefault="00000000" w:rsidRPr="00000000" w14:paraId="00000195">
                    <w:pPr>
                      <w:ind w:firstLine="120"/>
                      <w:jc w:val="center"/>
                      <w:rPr>
                        <w:shd w:fill="auto" w:val="clear"/>
                        <w:rPrChange w:author="NET02" w:id="89" w:date="2024-06-20T09:37:00Z">
                          <w:rPr>
                            <w:sz w:val="24"/>
                            <w:szCs w:val="24"/>
                          </w:rPr>
                        </w:rPrChange>
                      </w:rPr>
                      <w:pPrChange w:author="NET02" w:id="0" w:date="2024-06-20T09:37:00Z">
                        <w:pPr/>
                      </w:pPrChange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Artificial Intelligence 발표자료 Brainstorming</w:t>
                    </w:r>
                  </w:p>
                </w:sdtContent>
              </w:sdt>
            </w:tc>
          </w:tr>
        </w:sdtContent>
      </w:sdt>
    </w:tbl>
    <w:sdt>
      <w:sdtPr>
        <w:tag w:val="goog_rdk_388"/>
      </w:sdtPr>
      <w:sdtContent>
        <w:p w:rsidR="00000000" w:rsidDel="00000000" w:rsidP="00000000" w:rsidRDefault="00000000" w:rsidRPr="00000000" w14:paraId="00000196">
          <w:pPr>
            <w:rPr>
              <w:ins w:author="NET02" w:id="90" w:date="2024-06-25T15:26:00Z"/>
              <w:sz w:val="24"/>
              <w:szCs w:val="24"/>
            </w:rPr>
          </w:pPr>
          <w:sdt>
            <w:sdtPr>
              <w:tag w:val="goog_rdk_387"/>
            </w:sdtPr>
            <w:sdtContent>
              <w:ins w:author="NET02" w:id="90" w:date="2024-06-25T15:2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&lt;AI 인공지능이란 무엇인가? 소개교육 outline&gt; Soli Deo Gloria!!</w:t>
                </w:r>
              </w:ins>
            </w:sdtContent>
          </w:sdt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89"/>
            </w:sdtPr>
            <w:sdtContent>
              <w:ins w:author="NET02" w:id="90" w:date="2024-06-25T15:26:00Z"/>
              <w:sdt>
                <w:sdtPr>
                  <w:tag w:val="goog_rdk_390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91" w:date="2024-06-25T15:3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(Intro) AI hype </w:t>
                    </w:r>
                  </w:ins>
                </w:sdtContent>
              </w:sdt>
              <w:ins w:author="NET02" w:id="90" w:date="2024-06-25T15:26:00Z"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sdt>
                  <w:sdtPr>
                    <w:tag w:val="goog_rdk_391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92" w:date="2024-06-25T15:3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therefore, need to extract the signal amid the noise</w:t>
                    </w:r>
                  </w:sdtContent>
                </w:sdt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sdt>
                  <w:sdtPr>
                    <w:tag w:val="goog_rdk_392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93" w:date="2024-06-25T15:3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So that you can tell world-changing development from overhyped press rel</w:t>
                    </w:r>
                  </w:sdtContent>
                </w:sdt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</w:t>
                </w:r>
                <w:sdt>
                  <w:sdtPr>
                    <w:tag w:val="goog_rdk_393"/>
                  </w:sdtPr>
                  <w:sdtContent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94" w:date="2024-06-25T15:3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ase. 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95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(intro continues…..) 현시대를 살아가는 우리 모두는 한 사람도 예외 없이, AI 기술에 영향을 받고 노출돼 있다. 우리가 매일 사용하는 핸드폰에서도 AI기술이 활용되고 있으며, 은행 업무를 볼 때, 신용카드에 지원할 때, 이메일 이용할 때, 운전할 때, 버스탈 때, 마트갈 때, 인터넷 쇼핑할 때도 AI 기술이 활용돼고 있다. </w:t>
                </w:r>
              </w:ins>
            </w:sdtContent>
          </w:sdt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95" w:date="2024-06-25T15:35:00Z">
                <w:rPr>
                  <w:sz w:val="24"/>
                  <w:szCs w:val="24"/>
                </w:rPr>
              </w:rPrChange>
            </w:rPr>
            <w:pPrChange w:author="NET02" w:id="0" w:date="2024-06-25T15:35:00Z">
              <w:pPr/>
            </w:pPrChange>
          </w:pPr>
          <w:sdt>
            <w:sdtPr>
              <w:tag w:val="goog_rdk_397"/>
            </w:sdtPr>
            <w:sdtContent>
              <w:ins w:author="NET02" w:id="90" w:date="2024-06-25T15:2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따라서 무의식적으로 아무런 비판의식없이 모든 걸 있는 그대로만 받아들이기보단, AI 기술들이 무엇인지 들여다보고 좀 더 객관적으로 이해하려는 노력을 한다면 ….이 AI시대에 변화하는 세상을 좀 더 능동적으로 이해할 수 있게 될 뿐만 아니라, 이 기술들을 좀 더 비판적으로 바라보며 우리의 삶을 더 윤택하게 만드는데 도움을 줄 수 있다고 생각한다. 그러므로 이 생각을 마음에 염두해두시고…..다시 말해 “나 한테도 유용한 정보다”라는 생각을 가지고 이 시간에 임해주시면 감사하겠습니다. </w:t>
                </w:r>
              </w:ins>
            </w:sdtContent>
          </w:sdt>
        </w:p>
      </w:sdtContent>
    </w:sdt>
    <w:sdt>
      <w:sdtPr>
        <w:tag w:val="goog_rdk_401"/>
      </w:sdtPr>
      <w:sdtContent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399"/>
            </w:sdtPr>
            <w:sdtContent>
              <w:ins w:author="NET02" w:id="90" w:date="2024-06-25T15:26:00Z"/>
              <w:sdt>
                <w:sdtPr>
                  <w:tag w:val="goog_rdk_400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96" w:date="2024-06-25T15:35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AI Development</w:t>
                    </w:r>
                  </w:ins>
                </w:sdtContent>
              </w:sd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timeline</w:t>
                </w:r>
              </w:ins>
            </w:sdtContent>
          </w:sdt>
        </w:p>
      </w:sdtContent>
    </w:sdt>
    <w:sdt>
      <w:sdtPr>
        <w:tag w:val="goog_rdk_403"/>
      </w:sdtPr>
      <w:sdtContent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02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1950s ~ 1980s : Symbolic AI</w:t>
                </w:r>
              </w:ins>
            </w:sdtContent>
          </w:sdt>
        </w:p>
      </w:sdtContent>
    </w:sdt>
    <w:sdt>
      <w:sdtPr>
        <w:tag w:val="goog_rdk_405"/>
      </w:sdtPr>
      <w:sdtContent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04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1990s ~ 2010s: Machine Learning </w:t>
                </w:r>
              </w:ins>
            </w:sdtContent>
          </w:sdt>
        </w:p>
      </w:sdtContent>
    </w:sdt>
    <w:sdt>
      <w:sdtPr>
        <w:tag w:val="goog_rdk_407"/>
      </w:sdtPr>
      <w:sdtContent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06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With an availability of faster hardware, and larger dataset (internet revolution)(refer to page 280 ~ 281 of scikit python book)</w:t>
                </w:r>
              </w:ins>
            </w:sdtContent>
          </w:sdt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08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2010 ish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Geoffrey Hinton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with Deep Learning algorithm, acheived more than 95% accuracy for hand-written classification problems which was traditionally only around 75% </w:t>
                </w:r>
                <w:r w:rsidDel="00000000" w:rsidR="00000000" w:rsidRPr="00000000">
                  <w:rPr>
                    <w:rFonts w:ascii="Wingdings" w:cs="Wingdings" w:eastAsia="Wingdings" w:hAnsi="Wingding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🡪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Opens up the new era of Deep Learning….</w:t>
                </w:r>
              </w:ins>
            </w:sdtContent>
          </w:sdt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10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So what is AI? It include everything I have mentioned so far </w:t>
                </w:r>
              </w:ins>
            </w:sdtContent>
          </w:sdt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12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a diagram on page 2 of “Deep learning with R”</w:t>
                </w:r>
              </w:ins>
            </w:sdtContent>
          </w:sdt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414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Or show a diagram on page 3 of “building LLM”</w:t>
                </w:r>
              </w:ins>
              <w:sdt>
                <w:sdtPr>
                  <w:tag w:val="goog_rdk_415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90" w:date="2024-06-25T15:26:00Z"/>
            </w:sdtContent>
          </w:sdt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17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Traditional rule-based approach vs. Machine Learning approach</w:t>
                </w:r>
              </w:ins>
            </w:sdtContent>
          </w:sdt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98" w:date="2024-06-26T13:12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6T13:12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2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419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Include page 5 of scikit learn.</w:t>
                </w:r>
              </w:ins>
            </w:sdtContent>
          </w:sdt>
        </w:p>
      </w:sdtContent>
    </w:sdt>
    <w:sdt>
      <w:sdtPr>
        <w:tag w:val="goog_rdk_423"/>
      </w:sdtPr>
      <w:sdtContent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21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is machine learning? Why is this called </w:t>
                </w:r>
              </w:ins>
              <w:sdt>
                <w:sdtPr>
                  <w:tag w:val="goog_rdk_422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highlight w:val="cyan"/>
                        <w:u w:val="none"/>
                        <w:vertAlign w:val="baseline"/>
                        <w:rtl w:val="0"/>
                        <w:rPrChange w:author="NET02" w:id="99" w:date="2024-06-25T15:54:00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LEARNING</w:t>
                    </w:r>
                  </w:ins>
                </w:sdtContent>
              </w:sd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?</w:t>
                </w:r>
              </w:ins>
            </w:sdtContent>
          </w:sdt>
        </w:p>
      </w:sdtContent>
    </w:sdt>
    <w:sdt>
      <w:sdtPr>
        <w:tag w:val="goog_rdk_425"/>
      </w:sdtPr>
      <w:sdtContent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24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Definition of ML (page 4 of scikit learn python)</w:t>
                </w:r>
              </w:ins>
            </w:sdtContent>
          </w:sdt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426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Regression vs. Classification Learning. </w:t>
                </w:r>
              </w:ins>
              <w:sdt>
                <w:sdtPr>
                  <w:tag w:val="goog_rdk_427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90" w:date="2024-06-25T15:26:00Z"/>
            </w:sdtContent>
          </w:sdt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29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Different kinds of learning?(from p8 of scitkit python)</w:t>
                </w:r>
              </w:ins>
            </w:sdtContent>
          </w:sdt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31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Supervised(지도학습)</w:t>
                </w:r>
              </w:ins>
            </w:sdtContent>
          </w:sdt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33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Unsupervised(비지도학습)</w:t>
                </w:r>
              </w:ins>
            </w:sdtContent>
          </w:sdt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35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semi-supervised(세미 지도학습)</w:t>
                </w:r>
              </w:ins>
            </w:sdtContent>
          </w:sdt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37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self-supervised(자가 지도학습) show figure 2.12 of Build LLM on p.40</w:t>
                </w:r>
              </w:ins>
            </w:sdtContent>
          </w:sdt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39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Reinforcement learning</w:t>
                </w:r>
              </w:ins>
            </w:sdtContent>
          </w:sdt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1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학습은 어떻게 이루어지는가?</w:t>
                </w:r>
              </w:ins>
            </w:sdtContent>
          </w:sdt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3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Data split</w:t>
                </w:r>
              </w:ins>
            </w:sdtContent>
          </w:sdt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5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Training vs Testing data split</w:t>
                </w:r>
              </w:ins>
            </w:sdtContent>
          </w:sdt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7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Training vs. validation vs testing dataset split</w:t>
                </w:r>
              </w:ins>
            </w:sdtContent>
          </w:sdt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49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Metrics to measure the performance of the model … how this is done with test data. (page 29~30 of ISLR)</w:t>
                </w:r>
              </w:ins>
            </w:sdtContent>
          </w:sdt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51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The kinds of ML DL models…… </w:t>
                </w:r>
              </w:ins>
            </w:sdtContent>
          </w:sdt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1B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53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Machine Learning Algorithms: Regression, Logistic regression, Lasso, Ridge, Elastic Net, Support Vector Machine, regression tree, random forest, bagging, ANN, etc…</w:t>
                </w:r>
              </w:ins>
            </w:sdtContent>
          </w:sdt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B4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101" w:date="2024-06-26T11:22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6T11:22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2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455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Deep Neural Network, Convolutional Neural Network, Recurrent Neural Network, Long Short-Term Memory Network(LSTMs), Transformer Networks, Generative Adversarial Networks(GANs), Auto-encoders, Variational Autoencoders, Graph Neural Network… etc…  </w:t>
                </w:r>
              </w:ins>
            </w:sdtContent>
          </w:sdt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57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Include Figure 2.7. in ISLR (interpretability vs. prediction trade-off)</w:t>
                </w:r>
              </w:ins>
            </w:sdtContent>
          </w:sdt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1B6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59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is the field of AI (ML &amp; DL) changing? (refer to page 3 of Build a Large Language Model); various examples of AI application in the real world. </w:t>
                </w:r>
              </w:ins>
            </w:sdtContent>
          </w:sdt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1B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NET02" w:id="102" w:date="2024-06-26T14:54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6-26T14:54:00Z">
              <w:pPr>
                <w:keepNext w:val="0"/>
                <w:keepLines w:val="0"/>
                <w:pageBreakBefore w:val="0"/>
                <w:widowControl w:val="0"/>
                <w:numPr>
                  <w:ilvl w:val="0"/>
                  <w:numId w:val="2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hanging="360"/>
                <w:jc w:val="both"/>
              </w:pPr>
            </w:pPrChange>
          </w:pPr>
          <w:sdt>
            <w:sdtPr>
              <w:tag w:val="goog_rdk_461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AI has achieved so far?</w:t>
                </w:r>
              </w:ins>
            </w:sdtContent>
          </w:sdt>
        </w:p>
      </w:sdtContent>
    </w:sdt>
    <w:sdt>
      <w:sdtPr>
        <w:tag w:val="goog_rdk_465"/>
      </w:sdtPr>
      <w:sdtContent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463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Refer to page10 ~ 11 of Deep Learning with R!</w:t>
                </w:r>
              </w:ins>
              <w:sdt>
                <w:sdtPr>
                  <w:tag w:val="goog_rdk_464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90" w:date="2024-06-25T15:26:00Z"/>
            </w:sdtContent>
          </w:sdt>
        </w:p>
      </w:sdtContent>
    </w:sdt>
    <w:sdt>
      <w:sdtPr>
        <w:tag w:val="goog_rdk_467"/>
      </w:sdtPr>
      <w:sdtContent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66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NLP (Natural Language Processing)</w:t>
                </w:r>
              </w:ins>
            </w:sdtContent>
          </w:sdt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B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68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Generative AI…</w:t>
                </w:r>
              </w:ins>
            </w:sdtContent>
          </w:sdt>
        </w:p>
      </w:sdtContent>
    </w:sdt>
    <w:sdt>
      <w:sdtPr>
        <w:tag w:val="goog_rdk_471"/>
      </w:sdtPr>
      <w:sdtContent>
        <w:p w:rsidR="00000000" w:rsidDel="00000000" w:rsidP="00000000" w:rsidRDefault="00000000" w:rsidRPr="00000000" w14:paraId="000001B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70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Image generation, text generation, video generation….</w:t>
                </w:r>
              </w:ins>
            </w:sdtContent>
          </w:sdt>
        </w:p>
      </w:sdtContent>
    </w:sdt>
    <w:sdt>
      <w:sdtPr>
        <w:tag w:val="goog_rdk_473"/>
      </w:sdtPr>
      <w:sdtContent>
        <w:p w:rsidR="00000000" w:rsidDel="00000000" w:rsidP="00000000" w:rsidRDefault="00000000" w:rsidRPr="00000000" w14:paraId="000001BC">
          <w:pPr>
            <w:rPr>
              <w:ins w:author="NET02" w:id="90" w:date="2024-06-25T15:26:00Z"/>
              <w:sz w:val="24"/>
              <w:szCs w:val="24"/>
            </w:rPr>
          </w:pPr>
          <w:sdt>
            <w:sdtPr>
              <w:tag w:val="goog_rdk_472"/>
            </w:sdtPr>
            <w:sdtContent>
              <w:ins w:author="NET02" w:id="90" w:date="2024-06-25T15:2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75"/>
      </w:sdtPr>
      <w:sdtContent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0"/>
            <w:numPr>
              <w:ilvl w:val="0"/>
              <w:numId w:val="2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74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다음번에 What is deep learning? &amp; genetic algorithm &amp; AI CGF</w:t>
                </w:r>
              </w:ins>
            </w:sdtContent>
          </w:sdt>
        </w:p>
      </w:sdtContent>
    </w:sdt>
    <w:sdt>
      <w:sdtPr>
        <w:tag w:val="goog_rdk_477"/>
      </w:sdtPr>
      <w:sdtContent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76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simple diagram example</w:t>
                </w:r>
              </w:ins>
            </w:sdtContent>
          </w:sdt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478"/>
            </w:sdtPr>
            <w:sdtContent>
              <w:ins w:author="NET02" w:id="90" w:date="2024-06-25T15:26:00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How this is motivated by neurobiology(hands on with scikit, python, …)</w:t>
                </w:r>
              </w:ins>
            </w:sdtContent>
          </w:sdt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spacing w:after="160" w:before="0" w:line="259" w:lineRule="auto"/>
            <w:ind w:left="1120" w:right="0" w:hanging="360"/>
            <w:jc w:val="both"/>
            <w:rPr>
              <w:ins w:author="NET02" w:id="90" w:date="2024-06-25T15:26:00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105" w:date="2024-07-03T11:01:31Z">
                <w:rPr/>
              </w:rPrChange>
            </w:rPr>
            <w:pPrChange w:author="NET02" w:id="0" w:date="2024-07-03T11:01:31Z">
              <w:pPr/>
            </w:pPrChange>
          </w:pPr>
          <w:sdt>
            <w:sdtPr>
              <w:tag w:val="goog_rdk_480"/>
            </w:sdtPr>
            <w:sdtContent>
              <w:ins w:author="NET02" w:id="90" w:date="2024-06-25T15:26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How does DL works in a very simple way. </w:t>
                </w:r>
              </w:ins>
              <w:sdt>
                <w:sdtPr>
                  <w:tag w:val="goog_rdk_481"/>
                </w:sdtPr>
                <w:sdtContent>
                  <w:ins w:author="NET02" w:id="90" w:date="2024-06-25T15:26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90" w:date="2024-06-25T15:26:00Z"/>
            </w:sdtContent>
          </w:sdt>
        </w:p>
      </w:sdtContent>
    </w:sdt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&lt;AI CGF 발표자료에 포함시킬 내용&gt;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sdt>
        <w:sdtPr>
          <w:tag w:val="goog_rdk_483"/>
        </w:sdtPr>
        <w:sdtContent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cyan"/>
              <w:u w:val="none"/>
              <w:vertAlign w:val="baseline"/>
              <w:rtl w:val="0"/>
              <w:rPrChange w:author="NET02" w:id="106" w:date="2024-06-20T09:38:00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  <w:t xml:space="preserve">Deep Neural Network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Explain how this algorithm works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genetic algorithm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is, different kinds of genetic algorithms; live demonstration…. How it is used AI CGI project.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AI CGF tried to accomplish,   </w:t>
      </w:r>
    </w:p>
    <w:sdt>
      <w:sdtPr>
        <w:tag w:val="goog_rdk_485"/>
      </w:sdtPr>
      <w:sdtContent>
        <w:p w:rsidR="00000000" w:rsidDel="00000000" w:rsidP="00000000" w:rsidRDefault="00000000" w:rsidRPr="00000000" w14:paraId="000001C6">
          <w:pPr>
            <w:rPr>
              <w:ins w:author="NET02" w:id="107" w:date="2024-06-20T09:39:00Z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&lt;LLM관련 발표자료에 포함시킬 내용&gt;</w:t>
          </w:r>
          <w:sdt>
            <w:sdtPr>
              <w:tag w:val="goog_rdk_484"/>
            </w:sdtPr>
            <w:sdtContent>
              <w:ins w:author="NET02" w:id="107" w:date="2024-06-20T09:39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1C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spacing w:after="160" w:before="0" w:line="259" w:lineRule="auto"/>
            <w:ind w:left="112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109" w:date="2024-06-20T09:39:00Z">
                <w:rPr/>
              </w:rPrChange>
            </w:rPr>
            <w:pPrChange w:author="NET02" w:id="0" w:date="2024-06-20T09:39:00Z">
              <w:pPr/>
            </w:pPrChange>
          </w:pPr>
          <w:sdt>
            <w:sdtPr>
              <w:tag w:val="goog_rdk_486"/>
            </w:sdtPr>
            <w:sdtContent>
              <w:ins w:author="NET02" w:id="107" w:date="2024-06-20T09:39:00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Applications of LLMs (p4 of “Build a Large Language Model”)</w:t>
                </w:r>
              </w:ins>
            </w:sdtContent>
          </w:sdt>
          <w:sdt>
            <w:sdtPr>
              <w:tag w:val="goog_rdk_48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91"/>
      </w:sdtPr>
      <w:sdtContent>
        <w:p w:rsidR="00000000" w:rsidDel="00000000" w:rsidP="00000000" w:rsidRDefault="00000000" w:rsidRPr="00000000" w14:paraId="000001C9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490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93"/>
      </w:sdtPr>
      <w:sdtContent>
        <w:p w:rsidR="00000000" w:rsidDel="00000000" w:rsidP="00000000" w:rsidRDefault="00000000" w:rsidRPr="00000000" w14:paraId="000001CA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492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95"/>
      </w:sdtPr>
      <w:sdtContent>
        <w:p w:rsidR="00000000" w:rsidDel="00000000" w:rsidP="00000000" w:rsidRDefault="00000000" w:rsidRPr="00000000" w14:paraId="000001CB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494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97"/>
      </w:sdtPr>
      <w:sdtContent>
        <w:p w:rsidR="00000000" w:rsidDel="00000000" w:rsidP="00000000" w:rsidRDefault="00000000" w:rsidRPr="00000000" w14:paraId="000001CC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496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99"/>
      </w:sdtPr>
      <w:sdtContent>
        <w:p w:rsidR="00000000" w:rsidDel="00000000" w:rsidP="00000000" w:rsidRDefault="00000000" w:rsidRPr="00000000" w14:paraId="000001CD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498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1"/>
      </w:sdtPr>
      <w:sdtContent>
        <w:p w:rsidR="00000000" w:rsidDel="00000000" w:rsidP="00000000" w:rsidRDefault="00000000" w:rsidRPr="00000000" w14:paraId="000001CE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00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1CF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02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5"/>
      </w:sdtPr>
      <w:sdtContent>
        <w:p w:rsidR="00000000" w:rsidDel="00000000" w:rsidP="00000000" w:rsidRDefault="00000000" w:rsidRPr="00000000" w14:paraId="000001D0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04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7"/>
      </w:sdtPr>
      <w:sdtContent>
        <w:p w:rsidR="00000000" w:rsidDel="00000000" w:rsidP="00000000" w:rsidRDefault="00000000" w:rsidRPr="00000000" w14:paraId="000001D1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06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9"/>
      </w:sdtPr>
      <w:sdtContent>
        <w:p w:rsidR="00000000" w:rsidDel="00000000" w:rsidP="00000000" w:rsidRDefault="00000000" w:rsidRPr="00000000" w14:paraId="000001D2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08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11"/>
      </w:sdtPr>
      <w:sdtContent>
        <w:p w:rsidR="00000000" w:rsidDel="00000000" w:rsidP="00000000" w:rsidRDefault="00000000" w:rsidRPr="00000000" w14:paraId="000001D3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10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13"/>
      </w:sdtPr>
      <w:sdtContent>
        <w:p w:rsidR="00000000" w:rsidDel="00000000" w:rsidP="00000000" w:rsidRDefault="00000000" w:rsidRPr="00000000" w14:paraId="000001D4">
          <w:pPr>
            <w:rPr>
              <w:ins w:author="NET02" w:id="110" w:date="2024-07-03T11:01:31Z"/>
              <w:sz w:val="24"/>
              <w:szCs w:val="24"/>
            </w:rPr>
          </w:pPr>
          <w:sdt>
            <w:sdtPr>
              <w:tag w:val="goog_rdk_512"/>
            </w:sdtPr>
            <w:sdtContent>
              <w:ins w:author="NET02" w:id="110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sdt>
        <w:sdtPr>
          <w:tag w:val="goog_rdk_515"/>
        </w:sdtPr>
        <w:sdtContent>
          <w:tr>
            <w:trPr>
              <w:cantSplit w:val="0"/>
              <w:trHeight w:val="724" w:hRule="atLeast"/>
              <w:tblHeader w:val="0"/>
              <w:ins w:author="NET02" w:id="111" w:date="2024-07-03T11:01:31Z"/>
            </w:trPr>
            <w:tc>
              <w:tcPr>
                <w:vAlign w:val="center"/>
              </w:tcPr>
              <w:sdt>
                <w:sdtPr>
                  <w:tag w:val="goog_rdk_517"/>
                </w:sdtPr>
                <w:sdtContent>
                  <w:p w:rsidR="00000000" w:rsidDel="00000000" w:rsidP="00000000" w:rsidRDefault="00000000" w:rsidRPr="00000000" w14:paraId="000001D6">
                    <w:pPr>
                      <w:ind w:firstLine="120"/>
                      <w:jc w:val="center"/>
                      <w:rPr>
                        <w:ins w:author="NET02" w:id="111" w:date="2024-07-03T11:01:31Z"/>
                        <w:sz w:val="24"/>
                        <w:szCs w:val="24"/>
                      </w:rPr>
                    </w:pPr>
                    <w:sdt>
                      <w:sdtPr>
                        <w:tag w:val="goog_rdk_516"/>
                      </w:sdtPr>
                      <w:sdtContent>
                        <w:ins w:author="NET02" w:id="111" w:date="2024-07-03T11:01:31Z"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Convolutional Neural Networks (CNN) 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9"/>
                </w:sdtPr>
                <w:sdtContent>
                  <w:p w:rsidR="00000000" w:rsidDel="00000000" w:rsidP="00000000" w:rsidRDefault="00000000" w:rsidRPr="00000000" w14:paraId="000001D7">
                    <w:pPr>
                      <w:ind w:firstLine="120"/>
                      <w:jc w:val="center"/>
                      <w:rPr>
                        <w:ins w:author="NET02" w:id="111" w:date="2024-07-03T11:01:31Z"/>
                        <w:sz w:val="24"/>
                        <w:szCs w:val="24"/>
                      </w:rPr>
                    </w:pPr>
                    <w:sdt>
                      <w:sdtPr>
                        <w:tag w:val="goog_rdk_518"/>
                      </w:sdtPr>
                      <w:sdtContent>
                        <w:ins w:author="NET02" w:id="111" w:date="2024-07-03T11:01:31Z"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모델개발 발표자료 &amp; 포트폴리오 Outline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522"/>
      </w:sdtPr>
      <w:sdtContent>
        <w:p w:rsidR="00000000" w:rsidDel="00000000" w:rsidP="00000000" w:rsidRDefault="00000000" w:rsidRPr="00000000" w14:paraId="000001D8">
          <w:pPr>
            <w:rPr>
              <w:ins w:author="NET02" w:id="112" w:date="2024-07-03T11:01:31Z"/>
              <w:sz w:val="24"/>
              <w:szCs w:val="24"/>
            </w:rPr>
          </w:pPr>
          <w:sdt>
            <w:sdtPr>
              <w:tag w:val="goog_rdk_521"/>
            </w:sdtPr>
            <w:sdtContent>
              <w:ins w:author="NET02" w:id="112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5"/>
      </w:sdtPr>
      <w:sdtContent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23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Introduction (</w:t>
                </w:r>
              </w:ins>
              <w:sdt>
                <w:sdtPr>
                  <w:tag w:val="goog_rdk_524"/>
                </w:sdtPr>
                <w:sdtContent>
                  <w:ins w:author="NET02" w:id="112" w:date="2024-07-03T11:01:31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13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527"/>
      </w:sdtPr>
      <w:sdtContent>
        <w:p w:rsidR="00000000" w:rsidDel="00000000" w:rsidP="00000000" w:rsidRDefault="00000000" w:rsidRPr="00000000" w14:paraId="000001DA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2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기술 발전과 더불어 Computer Vision인식 기술이 비약적으로 발전했으며 여러 분야에서 거의 인간수준의 분류 정확도를 보여주고 있다. Vision 이미지 인식을 위해서 가장 일반적으로 사용되는 모델은 CNN 모델이다. </w:t>
                </w:r>
              </w:ins>
            </w:sdtContent>
          </w:sdt>
        </w:p>
      </w:sdtContent>
    </w:sdt>
    <w:sdt>
      <w:sdtPr>
        <w:tag w:val="goog_rdk_529"/>
      </w:sdtPr>
      <w:sdtContent>
        <w:p w:rsidR="00000000" w:rsidDel="00000000" w:rsidP="00000000" w:rsidRDefault="00000000" w:rsidRPr="00000000" w14:paraId="000001DB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28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따라서 본 프로젝트에서는 Brain Tumor MRI Dataset을 활용하여 3가지 서로 다른 뇌종양 이미지를 CNN을 이용하여 분류하는 모델을 개발하는데 그 목표가 있다. </w:t>
                </w:r>
              </w:ins>
            </w:sdtContent>
          </w:sdt>
        </w:p>
      </w:sdtContent>
    </w:sdt>
    <w:sdt>
      <w:sdtPr>
        <w:tag w:val="goog_rdk_531"/>
      </w:sdtPr>
      <w:sdtContent>
        <w:p w:rsidR="00000000" w:rsidDel="00000000" w:rsidP="00000000" w:rsidRDefault="00000000" w:rsidRPr="00000000" w14:paraId="000001DC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0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먼저 본 프로젝트에서는 가장 단순한 구조를 가지고 있는 CNN모델을 scratch부터 개발하여 모델 성능평가의 Baseline 모델로 활용하였으며, 이에 Image augmentation, Layer dropout등등의 기법들을 순차적으로 적용하며 모델의 성능이 어떻게 향상되는지를 테스트해 보았다. </w:t>
                </w:r>
              </w:ins>
            </w:sdtContent>
          </w:sdt>
        </w:p>
      </w:sdtContent>
    </w:sdt>
    <w:sdt>
      <w:sdtPr>
        <w:tag w:val="goog_rdk_533"/>
      </w:sdtPr>
      <w:sdtContent>
        <w:p w:rsidR="00000000" w:rsidDel="00000000" w:rsidP="00000000" w:rsidRDefault="00000000" w:rsidRPr="00000000" w14:paraId="000001DD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2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하지만 Scratch부터 개발된 모델은 훈련셋 데이터의 양이 충분하지 않으면 신뢰가능한 수준의 결과를 예측하기는 어렵다는 잔점이 있다. </w:t>
                </w:r>
              </w:ins>
            </w:sdtContent>
          </w:sdt>
        </w:p>
      </w:sdtContent>
    </w:sdt>
    <w:sdt>
      <w:sdtPr>
        <w:tag w:val="goog_rdk_535"/>
      </w:sdtPr>
      <w:sdtContent>
        <w:p w:rsidR="00000000" w:rsidDel="00000000" w:rsidP="00000000" w:rsidRDefault="00000000" w:rsidRPr="00000000" w14:paraId="000001DE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이를 극복하기 위하여 VGG16, DenseNet등의 사전학습된 모델을 활용하여 Feature extraction, fine tuning을 진행하였으며 scratch부터 개발된 모델과 성능지표를 비교해보기도 하였다. </w:t>
                </w:r>
              </w:ins>
            </w:sdtContent>
          </w:sdt>
        </w:p>
      </w:sdtContent>
    </w:sdt>
    <w:sdt>
      <w:sdtPr>
        <w:tag w:val="goog_rdk_537"/>
      </w:sdtPr>
      <w:sdtContent>
        <w:p w:rsidR="00000000" w:rsidDel="00000000" w:rsidP="00000000" w:rsidRDefault="00000000" w:rsidRPr="00000000" w14:paraId="000001DF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마지막으로 CNN모델의 장점은, Blackbox라는 수식어가 따라붙는 다른 심층 신경망 모델들과 달리 모델이 어느 정도까지는 설명이 가능하다는 장점이 있다. 따라서 마지막으로 filter activation등을 활용하여 CNN 모델이 예측을 할 때 이미지의 어떤 분분들에 초점을 두고 예측이 이루어 지는지 알아보고자 한다. </w:t>
                </w:r>
              </w:ins>
            </w:sdtContent>
          </w:sdt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1E0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8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Brain Tumor MRI dataset간단 설명 + 사진 샘플(</w:t>
                </w:r>
              </w:ins>
              <w:sdt>
                <w:sdtPr>
                  <w:tag w:val="goog_rdk_539"/>
                </w:sdtPr>
                <w:sdtContent>
                  <w:ins w:author="NET02" w:id="112" w:date="2024-07-03T11:01:31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14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543"/>
      </w:sdtPr>
      <w:sdtContent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41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Data Preprocessing이 어떻게 이루어졌는지 간단한 설명(</w:t>
                </w:r>
              </w:ins>
              <w:sdt>
                <w:sdtPr>
                  <w:tag w:val="goog_rdk_542"/>
                </w:sdtPr>
                <w:sdtContent>
                  <w:ins w:author="NET02" w:id="112" w:date="2024-07-03T11:01:31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1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15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완료</w:t>
                    </w:r>
                  </w:ins>
                </w:sdtContent>
              </w:sd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545"/>
      </w:sdtPr>
      <w:sdtContent>
        <w:p w:rsidR="00000000" w:rsidDel="00000000" w:rsidP="00000000" w:rsidRDefault="00000000" w:rsidRPr="00000000" w14:paraId="000001E2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4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Building the initial model from scratch</w:t>
                </w:r>
              </w:ins>
            </w:sdtContent>
          </w:sdt>
        </w:p>
      </w:sdtContent>
    </w:sdt>
    <w:sdt>
      <w:sdtPr>
        <w:tag w:val="goog_rdk_547"/>
      </w:sdtPr>
      <w:sdtContent>
        <w:p w:rsidR="00000000" w:rsidDel="00000000" w:rsidP="00000000" w:rsidRDefault="00000000" w:rsidRPr="00000000" w14:paraId="000001E3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4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어떤 레이어들이 포함됐는지; 모델 퍼포먼스 샘플 사진</w:t>
                </w:r>
              </w:ins>
            </w:sdtContent>
          </w:sdt>
        </w:p>
      </w:sdtContent>
    </w:sdt>
    <w:sdt>
      <w:sdtPr>
        <w:tag w:val="goog_rdk_549"/>
      </w:sdtPr>
      <w:sdtContent>
        <w:p w:rsidR="00000000" w:rsidDel="00000000" w:rsidP="00000000" w:rsidRDefault="00000000" w:rsidRPr="00000000" w14:paraId="000001E4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48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Adding Augmentation, layer dropout</w:t>
                </w:r>
              </w:ins>
            </w:sdtContent>
          </w:sdt>
        </w:p>
      </w:sdtContent>
    </w:sdt>
    <w:sdt>
      <w:sdtPr>
        <w:tag w:val="goog_rdk_551"/>
      </w:sdtPr>
      <w:sdtContent>
        <w:p w:rsidR="00000000" w:rsidDel="00000000" w:rsidP="00000000" w:rsidRDefault="00000000" w:rsidRPr="00000000" w14:paraId="000001E5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50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augmentation is and why bother?</w:t>
                </w:r>
              </w:ins>
            </w:sdtContent>
          </w:sdt>
        </w:p>
      </w:sdtContent>
    </w:sdt>
    <w:sdt>
      <w:sdtPr>
        <w:tag w:val="goog_rdk_553"/>
      </w:sdtPr>
      <w:sdtContent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52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dropout is and what that does?</w:t>
                </w:r>
              </w:ins>
            </w:sdtContent>
          </w:sdt>
        </w:p>
      </w:sdtContent>
    </w:sdt>
    <w:sdt>
      <w:sdtPr>
        <w:tag w:val="goog_rdk_555"/>
      </w:sdtPr>
      <w:sdtContent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0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5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모델 퍼포먼스</w:t>
                </w:r>
              </w:ins>
            </w:sdtContent>
          </w:sdt>
        </w:p>
      </w:sdtContent>
    </w:sdt>
    <w:sdt>
      <w:sdtPr>
        <w:tag w:val="goog_rdk_557"/>
      </w:sdtPr>
      <w:sdtContent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5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Improving with best practices</w:t>
                </w:r>
              </w:ins>
            </w:sdtContent>
          </w:sdt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58"/>
            </w:sdtPr>
            <w:sdtContent>
              <w:ins w:author="NET02" w:id="112" w:date="2024-07-03T11:01:31Z"/>
              <w:sdt>
                <w:sdtPr>
                  <w:tag w:val="goog_rdk_559"/>
                </w:sdtPr>
                <w:sdtContent>
                  <w:ins w:author="NET02" w:id="112" w:date="2024-07-03T11:01:31Z">
                    <w:r w:rsidDel="00000000" w:rsidR="00000000" w:rsidRPr="00000000">
                      <w:rPr>
                        <w:rFonts w:ascii="Malgun Gothic" w:cs="Malgun Gothic" w:eastAsia="Malgun Gothic" w:hAnsi="Malgun Gothic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  <w:rtl w:val="0"/>
                        <w:rPrChange w:author="NET02" w:id="116" w:date="2024-07-03T11:01:31Z">
                          <w:rPr>
                            <w:rFonts w:ascii="Malgun Gothic" w:cs="Malgun Gothic" w:eastAsia="Malgun Gothic" w:hAnsi="Malgun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What kinds of techniques I have employed (residual connection, batch-normalization 등등)</w:t>
                    </w:r>
                  </w:ins>
                </w:sdtContent>
              </w:sdt>
              <w:ins w:author="NET02" w:id="112" w:date="2024-07-03T11:0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3"/>
      </w:sdtPr>
      <w:sdtContent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sz w:val="24"/>
              <w:szCs w:val="24"/>
              <w:shd w:fill="auto" w:val="clear"/>
              <w:rPrChange w:author="NET02" w:id="118" w:date="2024-07-03T11:01:31Z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NET02" w:id="0" w:date="2024-07-03T11:01:31Z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60" w:right="0" w:firstLine="0"/>
                <w:jc w:val="both"/>
              </w:pPr>
            </w:pPrChange>
          </w:pPr>
          <w:sdt>
            <w:sdtPr>
              <w:tag w:val="goog_rdk_561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모델 도식표</w:t>
                </w:r>
              </w:ins>
              <w:sdt>
                <w:sdtPr>
                  <w:tag w:val="goog_rdk_562"/>
                </w:sdtPr>
                <w:sdtContent>
                  <w:ins w:author="NET02" w:id="112" w:date="2024-07-03T11:01:31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NET02" w:id="112" w:date="2024-07-03T11:01:31Z"/>
            </w:sdtContent>
          </w:sdt>
        </w:p>
      </w:sdtContent>
    </w:sdt>
    <w:sdt>
      <w:sdtPr>
        <w:tag w:val="goog_rdk_565"/>
      </w:sdtPr>
      <w:sdtContent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firstLine="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6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-  모델 퍼포먼스</w:t>
                </w:r>
              </w:ins>
            </w:sdtContent>
          </w:sdt>
        </w:p>
      </w:sdtContent>
    </w:sdt>
    <w:sdt>
      <w:sdtPr>
        <w:tag w:val="goog_rdk_567"/>
      </w:sdtPr>
      <w:sdtContent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6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Using Pretrained model Feature extraction</w:t>
                </w:r>
              </w:ins>
            </w:sdtContent>
          </w:sdt>
        </w:p>
      </w:sdtContent>
    </w:sdt>
    <w:sdt>
      <w:sdtPr>
        <w:tag w:val="goog_rdk_569"/>
      </w:sdtPr>
      <w:sdtContent>
        <w:p w:rsidR="00000000" w:rsidDel="00000000" w:rsidP="00000000" w:rsidRDefault="00000000" w:rsidRPr="00000000" w14:paraId="000001ED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68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is pretained model?</w:t>
                </w:r>
              </w:ins>
            </w:sdtContent>
          </w:sdt>
        </w:p>
      </w:sdtContent>
    </w:sdt>
    <w:sdt>
      <w:sdtPr>
        <w:tag w:val="goog_rdk_571"/>
      </w:sdtPr>
      <w:sdtContent>
        <w:p w:rsidR="00000000" w:rsidDel="00000000" w:rsidP="00000000" w:rsidRDefault="00000000" w:rsidRPr="00000000" w14:paraId="000001EE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70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What is feature extraction?</w:t>
                </w:r>
              </w:ins>
            </w:sdtContent>
          </w:sdt>
        </w:p>
      </w:sdtContent>
    </w:sdt>
    <w:sdt>
      <w:sdtPr>
        <w:tag w:val="goog_rdk_573"/>
      </w:sdtPr>
      <w:sdtContent>
        <w:p w:rsidR="00000000" w:rsidDel="00000000" w:rsidP="00000000" w:rsidRDefault="00000000" w:rsidRPr="00000000" w14:paraId="000001EF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72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퍼포먼스</w:t>
                </w:r>
              </w:ins>
            </w:sdtContent>
          </w:sdt>
        </w:p>
      </w:sdtContent>
    </w:sdt>
    <w:sdt>
      <w:sdtPr>
        <w:tag w:val="goog_rdk_575"/>
      </w:sdtPr>
      <w:sdtContent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7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Fine-tuning pretrained model</w:t>
                </w:r>
              </w:ins>
            </w:sdtContent>
          </w:sdt>
        </w:p>
      </w:sdtContent>
    </w:sdt>
    <w:sdt>
      <w:sdtPr>
        <w:tag w:val="goog_rdk_577"/>
      </w:sdtPr>
      <w:sdtContent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76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왜 feature extraction 결과가 안좋은지 설명?</w:t>
                </w:r>
              </w:ins>
            </w:sdtContent>
          </w:sdt>
        </w:p>
      </w:sdtContent>
    </w:sdt>
    <w:sdt>
      <w:sdtPr>
        <w:tag w:val="goog_rdk_579"/>
      </w:sdtPr>
      <w:sdtContent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78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Fine Tuning은 어떻게 이루어 지는지 with 도표 그림</w:t>
                </w:r>
              </w:ins>
            </w:sdtContent>
          </w:sdt>
        </w:p>
      </w:sdtContent>
    </w:sdt>
    <w:sdt>
      <w:sdtPr>
        <w:tag w:val="goog_rdk_581"/>
      </w:sdtPr>
      <w:sdtContent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12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80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퍼포먼스 비교 VGG16, DenseNet16</w:t>
                </w:r>
              </w:ins>
            </w:sdtContent>
          </w:sdt>
        </w:p>
      </w:sdtContent>
    </w:sdt>
    <w:sdt>
      <w:sdtPr>
        <w:tag w:val="goog_rdk_583"/>
      </w:sdtPr>
      <w:sdtContent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82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Explainable CNN</w:t>
                </w:r>
              </w:ins>
            </w:sdtContent>
          </w:sdt>
        </w:p>
      </w:sdtContent>
    </w:sdt>
    <w:sdt>
      <w:sdtPr>
        <w:tag w:val="goog_rdk_585"/>
      </w:sdtPr>
      <w:sdtContent>
        <w:p w:rsidR="00000000" w:rsidDel="00000000" w:rsidP="00000000" w:rsidRDefault="00000000" w:rsidRPr="00000000" w14:paraId="000001F5">
          <w:pPr>
            <w:keepNext w:val="0"/>
            <w:keepLines w:val="0"/>
            <w:pageBreakBefore w:val="0"/>
            <w:widowControl w:val="0"/>
            <w:numPr>
              <w:ilvl w:val="0"/>
              <w:numId w:val="3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60" w:right="0" w:hanging="360"/>
            <w:jc w:val="both"/>
            <w:rPr>
              <w:ins w:author="NET02" w:id="112" w:date="2024-07-03T11:01:31Z"/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84"/>
            </w:sdtPr>
            <w:sdtContent>
              <w:ins w:author="NET02" w:id="112" w:date="2024-07-03T11:01:31Z">
                <w:r w:rsidDel="00000000" w:rsidR="00000000" w:rsidRPr="00000000">
                  <w:rPr>
                    <w:rFonts w:ascii="Malgun Gothic" w:cs="Malgun Gothic" w:eastAsia="Malgun Gothic" w:hAnsi="Malgun Gothic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결론….</w:t>
                </w:r>
              </w:ins>
            </w:sdtContent>
          </w:sdt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1F6">
          <w:pPr>
            <w:keepNext w:val="0"/>
            <w:keepLines w:val="0"/>
            <w:pageBreakBefore w:val="0"/>
            <w:widowControl w:val="0"/>
            <w:numPr>
              <w:ilvl w:val="0"/>
              <w:numId w:val="34"/>
            </w:numPr>
            <w:spacing w:after="160" w:before="0" w:line="259" w:lineRule="auto"/>
            <w:ind w:left="112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PrChange w:author="NET02" w:id="120" w:date="2024-07-03T11:01:31Z">
                <w:rPr/>
              </w:rPrChange>
            </w:rPr>
            <w:pPrChange w:author="NET02" w:id="0" w:date="2024-07-03T11:01:31Z">
              <w:pPr/>
            </w:pPrChange>
          </w:pPr>
          <w:sdt>
            <w:sdtPr>
              <w:tag w:val="goog_rdk_586"/>
            </w:sdtPr>
            <w:sdtContent>
              <w:ins w:author="NET02" w:id="112" w:date="2024-07-03T11:01:31Z"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본 모델에서 분석결과 여러가지 기법들과 사전학습 모델을 사용하여 우리는 Brain tumor를 거의 96%가까운 정확도로 예측해낼 수 있었다. 최근 논문 자료중에는 더 정교한 hyperparameter 튜닝을 통해서 99%의 정확도를 예측해낸 사례도 보았다. CNN 모델은 사진 처리에서도 탁월한 역량을 발휘할 뿐 아니라 영상처리에서도 활용될 수 있으며….. 적용될 수 있는 분야는 많다고 생각한다. </w:t>
                </w:r>
              </w:ins>
            </w:sdtContent>
          </w:sdt>
          <w:sdt>
            <w:sdtPr>
              <w:tag w:val="goog_rdk_58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4">
    <w:lvl w:ilvl="0">
      <w:start w:val="0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8">
    <w:lvl w:ilvl="0">
      <w:start w:val="1"/>
      <w:numFmt w:val="decimal"/>
      <w:lvlText w:val="%1"/>
      <w:lvlJc w:val="left"/>
      <w:pPr>
        <w:ind w:left="775" w:hanging="375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4">
    <w:lvl w:ilvl="0">
      <w:start w:val="0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1C07E1"/>
  </w:style>
  <w:style w:type="character" w:styleId="Char" w:customStyle="1">
    <w:name w:val="날짜 Char"/>
    <w:basedOn w:val="a0"/>
    <w:link w:val="a3"/>
    <w:uiPriority w:val="99"/>
    <w:semiHidden w:val="1"/>
    <w:rsid w:val="001C07E1"/>
  </w:style>
  <w:style w:type="paragraph" w:styleId="a4">
    <w:name w:val="List Paragraph"/>
    <w:basedOn w:val="a"/>
    <w:uiPriority w:val="34"/>
    <w:qFormat w:val="1"/>
    <w:rsid w:val="00337361"/>
    <w:pPr>
      <w:ind w:left="800" w:leftChars="400"/>
    </w:pPr>
  </w:style>
  <w:style w:type="character" w:styleId="a5">
    <w:name w:val="Hyperlink"/>
    <w:basedOn w:val="a0"/>
    <w:uiPriority w:val="99"/>
    <w:unhideWhenUsed w:val="1"/>
    <w:rsid w:val="00B657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B65782"/>
    <w:rPr>
      <w:color w:val="605e5c"/>
      <w:shd w:color="auto" w:fill="e1dfdd" w:val="clear"/>
    </w:rPr>
  </w:style>
  <w:style w:type="table" w:styleId="a7">
    <w:name w:val="Table Grid"/>
    <w:basedOn w:val="a1"/>
    <w:uiPriority w:val="39"/>
    <w:rsid w:val="00B36C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tQ8l8v2ZSo&amp;ab_channel=LivermoreLabEve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nextgov.com/artificial-intelligence/2024/02/adding-generative-ai-wargame-training-can-improve-realism-not-without-risk/39412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W4kBbp6f8ynEh5CwoghsDTZfQQ==">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2024-05-23T00:48:00Z</dcterms:created>
  <dc:creator>NET02</dc:creator>
</cp:coreProperties>
</file>